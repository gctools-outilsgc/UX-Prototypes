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9C2BA" w14:textId="54B75918" w:rsidR="00FD0C3D" w:rsidRPr="00F95A8E" w:rsidRDefault="00FD0C3D" w:rsidP="00FD0C3D">
      <w:pPr>
        <w:pStyle w:val="Title"/>
        <w:rPr>
          <w:rFonts w:ascii="Tw Cen MT" w:hAnsi="Tw Cen MT" w:cs="Arial"/>
          <w:b/>
          <w:rPrChange w:id="0" w:author="Michael Martel" w:date="2019-01-25T10:04:00Z">
            <w:rPr/>
          </w:rPrChange>
        </w:rPr>
      </w:pPr>
      <w:bookmarkStart w:id="1" w:name="_Hlk536005212"/>
      <w:proofErr w:type="spellStart"/>
      <w:r w:rsidRPr="00F95A8E">
        <w:rPr>
          <w:rFonts w:ascii="Tw Cen MT" w:hAnsi="Tw Cen MT" w:cs="Arial"/>
          <w:b/>
          <w:rPrChange w:id="2" w:author="Michael Martel" w:date="2019-01-25T10:04:00Z">
            <w:rPr/>
          </w:rPrChange>
        </w:rPr>
        <w:t>GC</w:t>
      </w:r>
      <w:ins w:id="3" w:author="Lemieux, Geneviève" w:date="2019-01-18T13:54:00Z">
        <w:r w:rsidR="00F26FD4" w:rsidRPr="00F95A8E">
          <w:rPr>
            <w:rFonts w:ascii="Tw Cen MT" w:hAnsi="Tw Cen MT" w:cs="Arial"/>
            <w:b/>
            <w:rPrChange w:id="4" w:author="Michael Martel" w:date="2019-01-25T10:04:00Z">
              <w:rPr/>
            </w:rPrChange>
          </w:rPr>
          <w:t>d</w:t>
        </w:r>
      </w:ins>
      <w:del w:id="5" w:author="Lemieux, Geneviève" w:date="2019-01-18T13:54:00Z">
        <w:r w:rsidRPr="00F95A8E" w:rsidDel="00F26FD4">
          <w:rPr>
            <w:rFonts w:ascii="Tw Cen MT" w:hAnsi="Tw Cen MT" w:cs="Arial"/>
            <w:b/>
            <w:rPrChange w:id="6" w:author="Michael Martel" w:date="2019-01-25T10:04:00Z">
              <w:rPr/>
            </w:rPrChange>
          </w:rPr>
          <w:delText>D</w:delText>
        </w:r>
      </w:del>
      <w:r w:rsidRPr="00F95A8E">
        <w:rPr>
          <w:rFonts w:ascii="Tw Cen MT" w:hAnsi="Tw Cen MT" w:cs="Arial"/>
          <w:b/>
          <w:rPrChange w:id="7" w:author="Michael Martel" w:date="2019-01-25T10:04:00Z">
            <w:rPr/>
          </w:rPrChange>
        </w:rPr>
        <w:t>irectory</w:t>
      </w:r>
      <w:proofErr w:type="spellEnd"/>
      <w:r w:rsidRPr="00F95A8E">
        <w:rPr>
          <w:rFonts w:ascii="Tw Cen MT" w:hAnsi="Tw Cen MT" w:cs="Arial"/>
          <w:b/>
          <w:rPrChange w:id="8" w:author="Michael Martel" w:date="2019-01-25T10:04:00Z">
            <w:rPr/>
          </w:rPrChange>
        </w:rPr>
        <w:t xml:space="preserve"> </w:t>
      </w:r>
      <w:del w:id="9" w:author="Michael Martel" w:date="2019-01-23T08:44:00Z">
        <w:r w:rsidRPr="00F95A8E" w:rsidDel="00750D5A">
          <w:rPr>
            <w:rFonts w:ascii="Tw Cen MT" w:hAnsi="Tw Cen MT" w:cs="Arial"/>
            <w:b/>
            <w:rPrChange w:id="10" w:author="Michael Martel" w:date="2019-01-25T10:04:00Z">
              <w:rPr/>
            </w:rPrChange>
          </w:rPr>
          <w:delText>Dependency Diagram</w:delText>
        </w:r>
      </w:del>
      <w:ins w:id="11" w:author="Michael Martel" w:date="2019-01-23T08:44:00Z">
        <w:r w:rsidR="00750D5A" w:rsidRPr="00F95A8E">
          <w:rPr>
            <w:rFonts w:ascii="Tw Cen MT" w:hAnsi="Tw Cen MT" w:cs="Arial"/>
            <w:b/>
            <w:rPrChange w:id="12" w:author="Michael Martel" w:date="2019-01-25T10:04:00Z">
              <w:rPr/>
            </w:rPrChange>
          </w:rPr>
          <w:t>Roadmap &amp; Dependencies</w:t>
        </w:r>
      </w:ins>
    </w:p>
    <w:p w14:paraId="5F802AB7" w14:textId="41F963A1" w:rsidR="00FD0C3D" w:rsidRPr="00F95A8E" w:rsidRDefault="00FD0C3D" w:rsidP="007A7FBA">
      <w:pPr>
        <w:rPr>
          <w:rFonts w:ascii="Tw Cen MT" w:hAnsi="Tw Cen MT" w:cs="Arial"/>
          <w:b/>
          <w:sz w:val="24"/>
          <w:rPrChange w:id="13" w:author="Michael Martel" w:date="2019-01-25T10:05:00Z">
            <w:rPr/>
          </w:rPrChange>
        </w:rPr>
      </w:pPr>
      <w:del w:id="14" w:author="Michael Martel" w:date="2019-01-23T08:49:00Z">
        <w:r w:rsidRPr="00F95A8E" w:rsidDel="00750D5A">
          <w:rPr>
            <w:rFonts w:ascii="Tw Cen MT" w:hAnsi="Tw Cen MT" w:cs="Arial"/>
            <w:b/>
            <w:sz w:val="24"/>
            <w:rPrChange w:id="15" w:author="Michael Martel" w:date="2019-01-25T10:05:00Z">
              <w:rPr/>
            </w:rPrChange>
          </w:rPr>
          <w:delText xml:space="preserve">December </w:delText>
        </w:r>
      </w:del>
      <w:ins w:id="16" w:author="Michael Martel" w:date="2019-01-23T08:49:00Z">
        <w:r w:rsidR="00750D5A" w:rsidRPr="00F95A8E">
          <w:rPr>
            <w:rFonts w:ascii="Tw Cen MT" w:hAnsi="Tw Cen MT" w:cs="Arial"/>
            <w:b/>
            <w:sz w:val="24"/>
            <w:rPrChange w:id="17" w:author="Michael Martel" w:date="2019-01-25T10:05:00Z">
              <w:rPr/>
            </w:rPrChange>
          </w:rPr>
          <w:t xml:space="preserve">January </w:t>
        </w:r>
      </w:ins>
      <w:del w:id="18" w:author="Michael Martel" w:date="2019-01-23T08:49:00Z">
        <w:r w:rsidRPr="00F95A8E" w:rsidDel="00750D5A">
          <w:rPr>
            <w:rFonts w:ascii="Tw Cen MT" w:hAnsi="Tw Cen MT" w:cs="Arial"/>
            <w:b/>
            <w:sz w:val="24"/>
            <w:rPrChange w:id="19" w:author="Michael Martel" w:date="2019-01-25T10:05:00Z">
              <w:rPr/>
            </w:rPrChange>
          </w:rPr>
          <w:delText>13</w:delText>
        </w:r>
        <w:r w:rsidRPr="00F95A8E" w:rsidDel="00750D5A">
          <w:rPr>
            <w:rFonts w:ascii="Tw Cen MT" w:hAnsi="Tw Cen MT" w:cs="Arial"/>
            <w:b/>
            <w:sz w:val="24"/>
            <w:vertAlign w:val="superscript"/>
            <w:rPrChange w:id="20" w:author="Michael Martel" w:date="2019-01-25T10:05:00Z">
              <w:rPr>
                <w:vertAlign w:val="superscript"/>
              </w:rPr>
            </w:rPrChange>
          </w:rPr>
          <w:delText>th</w:delText>
        </w:r>
        <w:r w:rsidRPr="00F95A8E" w:rsidDel="00750D5A">
          <w:rPr>
            <w:rFonts w:ascii="Tw Cen MT" w:hAnsi="Tw Cen MT" w:cs="Arial"/>
            <w:b/>
            <w:sz w:val="24"/>
            <w:rPrChange w:id="21" w:author="Michael Martel" w:date="2019-01-25T10:05:00Z">
              <w:rPr/>
            </w:rPrChange>
          </w:rPr>
          <w:delText>,</w:delText>
        </w:r>
      </w:del>
      <w:ins w:id="22" w:author="Michael Martel" w:date="2019-01-23T08:49:00Z">
        <w:r w:rsidR="00750D5A" w:rsidRPr="00F95A8E">
          <w:rPr>
            <w:rFonts w:ascii="Tw Cen MT" w:hAnsi="Tw Cen MT" w:cs="Arial"/>
            <w:b/>
            <w:sz w:val="24"/>
            <w:rPrChange w:id="23" w:author="Michael Martel" w:date="2019-01-25T10:05:00Z">
              <w:rPr/>
            </w:rPrChange>
          </w:rPr>
          <w:t xml:space="preserve"> 23</w:t>
        </w:r>
        <w:r w:rsidR="00750D5A" w:rsidRPr="00F95A8E">
          <w:rPr>
            <w:rFonts w:ascii="Tw Cen MT" w:hAnsi="Tw Cen MT" w:cs="Arial"/>
            <w:b/>
            <w:sz w:val="24"/>
            <w:vertAlign w:val="superscript"/>
            <w:rPrChange w:id="24" w:author="Michael Martel" w:date="2019-01-25T10:05:00Z">
              <w:rPr/>
            </w:rPrChange>
          </w:rPr>
          <w:t>rd</w:t>
        </w:r>
      </w:ins>
      <w:r w:rsidRPr="00F95A8E">
        <w:rPr>
          <w:rFonts w:ascii="Tw Cen MT" w:hAnsi="Tw Cen MT" w:cs="Arial"/>
          <w:b/>
          <w:sz w:val="24"/>
          <w:rPrChange w:id="25" w:author="Michael Martel" w:date="2019-01-25T10:05:00Z">
            <w:rPr/>
          </w:rPrChange>
        </w:rPr>
        <w:t xml:space="preserve"> 201</w:t>
      </w:r>
      <w:ins w:id="26" w:author="Michael Martel" w:date="2019-01-23T08:49:00Z">
        <w:r w:rsidR="00750D5A" w:rsidRPr="00F95A8E">
          <w:rPr>
            <w:rFonts w:ascii="Tw Cen MT" w:hAnsi="Tw Cen MT" w:cs="Arial"/>
            <w:b/>
            <w:sz w:val="24"/>
            <w:rPrChange w:id="27" w:author="Michael Martel" w:date="2019-01-25T10:05:00Z">
              <w:rPr/>
            </w:rPrChange>
          </w:rPr>
          <w:t>9</w:t>
        </w:r>
      </w:ins>
      <w:del w:id="28" w:author="Michael Martel" w:date="2019-01-23T08:49:00Z">
        <w:r w:rsidRPr="00F95A8E" w:rsidDel="00750D5A">
          <w:rPr>
            <w:rFonts w:ascii="Tw Cen MT" w:hAnsi="Tw Cen MT" w:cs="Arial"/>
            <w:b/>
            <w:sz w:val="24"/>
            <w:rPrChange w:id="29" w:author="Michael Martel" w:date="2019-01-25T10:05:00Z">
              <w:rPr/>
            </w:rPrChange>
          </w:rPr>
          <w:delText>8</w:delText>
        </w:r>
      </w:del>
    </w:p>
    <w:p w14:paraId="52F3A3D1" w14:textId="795C27EC" w:rsidR="007A7FBA" w:rsidRPr="00C158F6" w:rsidRDefault="007A7FBA" w:rsidP="007A7FBA">
      <w:pPr>
        <w:rPr>
          <w:rFonts w:ascii="Tw Cen MT" w:hAnsi="Tw Cen MT" w:cs="Arial"/>
          <w:sz w:val="24"/>
          <w:rPrChange w:id="30" w:author="Michael Martel" w:date="2019-01-25T09:58:00Z">
            <w:rPr/>
          </w:rPrChange>
        </w:rPr>
      </w:pPr>
      <w:r w:rsidRPr="00C158F6">
        <w:rPr>
          <w:rFonts w:ascii="Tw Cen MT" w:hAnsi="Tw Cen MT" w:cs="Arial"/>
          <w:sz w:val="24"/>
          <w:rPrChange w:id="31" w:author="Michael Martel" w:date="2019-01-25T09:58:00Z">
            <w:rPr/>
          </w:rPrChange>
        </w:rPr>
        <w:t xml:space="preserve">The </w:t>
      </w:r>
      <w:proofErr w:type="spellStart"/>
      <w:ins w:id="32" w:author="Lemieux, Geneviève" w:date="2019-01-18T14:12:00Z">
        <w:r w:rsidR="001E0F04" w:rsidRPr="00C158F6">
          <w:rPr>
            <w:rFonts w:ascii="Tw Cen MT" w:hAnsi="Tw Cen MT" w:cs="Arial"/>
            <w:sz w:val="24"/>
            <w:rPrChange w:id="33" w:author="Michael Martel" w:date="2019-01-25T09:58:00Z">
              <w:rPr/>
            </w:rPrChange>
          </w:rPr>
          <w:t>GCd</w:t>
        </w:r>
      </w:ins>
      <w:del w:id="34" w:author="Lemieux, Geneviève" w:date="2019-01-18T14:12:00Z">
        <w:r w:rsidRPr="00C158F6" w:rsidDel="001E0F04">
          <w:rPr>
            <w:rFonts w:ascii="Tw Cen MT" w:hAnsi="Tw Cen MT" w:cs="Arial"/>
            <w:sz w:val="24"/>
            <w:rPrChange w:id="35" w:author="Michael Martel" w:date="2019-01-25T09:58:00Z">
              <w:rPr/>
            </w:rPrChange>
          </w:rPr>
          <w:delText>D</w:delText>
        </w:r>
      </w:del>
      <w:r w:rsidRPr="00C158F6">
        <w:rPr>
          <w:rFonts w:ascii="Tw Cen MT" w:hAnsi="Tw Cen MT" w:cs="Arial"/>
          <w:sz w:val="24"/>
          <w:rPrChange w:id="36" w:author="Michael Martel" w:date="2019-01-25T09:58:00Z">
            <w:rPr/>
          </w:rPrChange>
        </w:rPr>
        <w:t>irectory</w:t>
      </w:r>
      <w:proofErr w:type="spellEnd"/>
      <w:r w:rsidRPr="00C158F6">
        <w:rPr>
          <w:rFonts w:ascii="Tw Cen MT" w:hAnsi="Tw Cen MT" w:cs="Arial"/>
          <w:sz w:val="24"/>
          <w:rPrChange w:id="37" w:author="Michael Martel" w:date="2019-01-25T09:58:00Z">
            <w:rPr/>
          </w:rPrChange>
        </w:rPr>
        <w:t xml:space="preserve"> </w:t>
      </w:r>
      <w:ins w:id="38" w:author="Michael Martel" w:date="2019-01-23T08:49:00Z">
        <w:r w:rsidR="006D4B66" w:rsidRPr="00C158F6">
          <w:rPr>
            <w:rFonts w:ascii="Tw Cen MT" w:hAnsi="Tw Cen MT" w:cs="Arial"/>
            <w:sz w:val="24"/>
            <w:rPrChange w:id="39" w:author="Michael Martel" w:date="2019-01-25T09:58:00Z">
              <w:rPr/>
            </w:rPrChange>
          </w:rPr>
          <w:t>Roa</w:t>
        </w:r>
      </w:ins>
      <w:ins w:id="40" w:author="Michael Martel" w:date="2019-01-23T08:50:00Z">
        <w:r w:rsidR="006D4B66" w:rsidRPr="00C158F6">
          <w:rPr>
            <w:rFonts w:ascii="Tw Cen MT" w:hAnsi="Tw Cen MT" w:cs="Arial"/>
            <w:sz w:val="24"/>
            <w:rPrChange w:id="41" w:author="Michael Martel" w:date="2019-01-25T09:58:00Z">
              <w:rPr/>
            </w:rPrChange>
          </w:rPr>
          <w:t xml:space="preserve">dmap and </w:t>
        </w:r>
      </w:ins>
      <w:r w:rsidRPr="00C158F6">
        <w:rPr>
          <w:rFonts w:ascii="Tw Cen MT" w:hAnsi="Tw Cen MT" w:cs="Arial"/>
          <w:sz w:val="24"/>
          <w:rPrChange w:id="42" w:author="Michael Martel" w:date="2019-01-25T09:58:00Z">
            <w:rPr/>
          </w:rPrChange>
        </w:rPr>
        <w:t xml:space="preserve">Dependency diagram was created to determine </w:t>
      </w:r>
      <w:del w:id="43" w:author="Lemieux, Geneviève" w:date="2019-01-18T14:12:00Z">
        <w:r w:rsidRPr="00C158F6" w:rsidDel="001E0F04">
          <w:rPr>
            <w:rFonts w:ascii="Tw Cen MT" w:hAnsi="Tw Cen MT" w:cs="Arial"/>
            <w:sz w:val="24"/>
            <w:rPrChange w:id="44" w:author="Michael Martel" w:date="2019-01-25T09:58:00Z">
              <w:rPr/>
            </w:rPrChange>
          </w:rPr>
          <w:delText xml:space="preserve">which </w:delText>
        </w:r>
      </w:del>
      <w:ins w:id="45" w:author="Lemieux, Geneviève" w:date="2019-01-18T14:12:00Z">
        <w:r w:rsidR="001E0F04" w:rsidRPr="00C158F6">
          <w:rPr>
            <w:rFonts w:ascii="Tw Cen MT" w:hAnsi="Tw Cen MT" w:cs="Arial"/>
            <w:sz w:val="24"/>
            <w:rPrChange w:id="46" w:author="Michael Martel" w:date="2019-01-25T09:58:00Z">
              <w:rPr/>
            </w:rPrChange>
          </w:rPr>
          <w:t xml:space="preserve">what </w:t>
        </w:r>
      </w:ins>
      <w:r w:rsidRPr="00C158F6">
        <w:rPr>
          <w:rFonts w:ascii="Tw Cen MT" w:hAnsi="Tw Cen MT" w:cs="Arial"/>
          <w:sz w:val="24"/>
          <w:rPrChange w:id="47" w:author="Michael Martel" w:date="2019-01-25T09:58:00Z">
            <w:rPr/>
          </w:rPrChange>
        </w:rPr>
        <w:t xml:space="preserve">user story functions are dependent on other user stories to define the order in which the user stories would be designed and built. </w:t>
      </w:r>
    </w:p>
    <w:p w14:paraId="67E073FF" w14:textId="3C2954D7" w:rsidR="007A7FBA" w:rsidRPr="00C158F6" w:rsidRDefault="007A7FBA" w:rsidP="007A7FBA">
      <w:pPr>
        <w:rPr>
          <w:rFonts w:ascii="Tw Cen MT" w:hAnsi="Tw Cen MT" w:cs="Arial"/>
          <w:sz w:val="24"/>
          <w:rPrChange w:id="48" w:author="Michael Martel" w:date="2019-01-25T09:58:00Z">
            <w:rPr/>
          </w:rPrChange>
        </w:rPr>
      </w:pPr>
      <w:r w:rsidRPr="00C158F6">
        <w:rPr>
          <w:rFonts w:ascii="Tw Cen MT" w:hAnsi="Tw Cen MT" w:cs="Arial"/>
          <w:sz w:val="24"/>
          <w:rPrChange w:id="49" w:author="Michael Martel" w:date="2019-01-25T09:58:00Z">
            <w:rPr/>
          </w:rPrChange>
        </w:rPr>
        <w:t>This document is a plan for everyone working on the Directory project to know the connections between each user story</w:t>
      </w:r>
      <w:del w:id="50" w:author="Michael Martel" w:date="2019-01-23T08:44:00Z">
        <w:r w:rsidRPr="00C158F6" w:rsidDel="00750D5A">
          <w:rPr>
            <w:rFonts w:ascii="Tw Cen MT" w:hAnsi="Tw Cen MT" w:cs="Arial"/>
            <w:sz w:val="24"/>
            <w:rPrChange w:id="51" w:author="Michael Martel" w:date="2019-01-25T09:58:00Z">
              <w:rPr/>
            </w:rPrChange>
          </w:rPr>
          <w:delText>, and the work expected from them.</w:delText>
        </w:r>
      </w:del>
      <w:ins w:id="52" w:author="Michael Martel" w:date="2019-01-23T08:44:00Z">
        <w:r w:rsidR="00750D5A" w:rsidRPr="00C158F6">
          <w:rPr>
            <w:rFonts w:ascii="Tw Cen MT" w:hAnsi="Tw Cen MT" w:cs="Arial"/>
            <w:sz w:val="24"/>
            <w:rPrChange w:id="53" w:author="Michael Martel" w:date="2019-01-25T09:58:00Z">
              <w:rPr/>
            </w:rPrChange>
          </w:rPr>
          <w:t>.</w:t>
        </w:r>
      </w:ins>
      <w:r w:rsidRPr="00C158F6">
        <w:rPr>
          <w:rFonts w:ascii="Tw Cen MT" w:hAnsi="Tw Cen MT" w:cs="Arial"/>
          <w:sz w:val="24"/>
          <w:rPrChange w:id="54" w:author="Michael Martel" w:date="2019-01-25T09:58:00Z">
            <w:rPr/>
          </w:rPrChange>
        </w:rPr>
        <w:t xml:space="preserve"> </w:t>
      </w:r>
    </w:p>
    <w:bookmarkEnd w:id="1"/>
    <w:p w14:paraId="28CEED22" w14:textId="09D43A1D" w:rsidR="007A7FBA" w:rsidRPr="00F97073" w:rsidRDefault="006F6B47" w:rsidP="00FD0C3D">
      <w:pPr>
        <w:pStyle w:val="Heading1"/>
        <w:rPr>
          <w:ins w:id="55" w:author="Michael Martel" w:date="2019-01-23T11:56:00Z"/>
          <w:rFonts w:ascii="Tw Cen MT" w:hAnsi="Tw Cen MT" w:cs="Arial"/>
          <w:b/>
          <w:color w:val="auto"/>
          <w:rPrChange w:id="56" w:author="Michael Martel" w:date="2019-01-25T09:58:00Z">
            <w:rPr>
              <w:ins w:id="57" w:author="Michael Martel" w:date="2019-01-23T11:56:00Z"/>
              <w:color w:val="auto"/>
            </w:rPr>
          </w:rPrChange>
        </w:rPr>
      </w:pPr>
      <w:ins w:id="58" w:author="Michael Martel" w:date="2019-01-25T11:46:00Z">
        <w:r>
          <w:rPr>
            <w:rFonts w:ascii="Tw Cen MT" w:hAnsi="Tw Cen MT" w:cs="Arial"/>
            <w:noProof/>
          </w:rPr>
          <w:drawing>
            <wp:anchor distT="0" distB="0" distL="114300" distR="114300" simplePos="0" relativeHeight="251660288" behindDoc="0" locked="0" layoutInCell="1" allowOverlap="1" wp14:anchorId="62A69440" wp14:editId="56452718">
              <wp:simplePos x="0" y="0"/>
              <wp:positionH relativeFrom="column">
                <wp:posOffset>9525</wp:posOffset>
              </wp:positionH>
              <wp:positionV relativeFrom="paragraph">
                <wp:posOffset>363220</wp:posOffset>
              </wp:positionV>
              <wp:extent cx="9194800" cy="7686675"/>
              <wp:effectExtent l="0" t="0" r="6350" b="9525"/>
              <wp:wrapTight wrapText="bothSides">
                <wp:wrapPolygon edited="0">
                  <wp:start x="0" y="0"/>
                  <wp:lineTo x="0" y="21573"/>
                  <wp:lineTo x="21570" y="21573"/>
                  <wp:lineTo x="21570" y="0"/>
                  <wp:lineTo x="0" y="0"/>
                </wp:wrapPolygon>
              </wp:wrapTight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Directory_dependencies_v05.png"/>
                      <pic:cNvPicPr/>
                    </pic:nvPicPr>
                    <pic:blipFill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94800" cy="7686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commentRangeStart w:id="59"/>
      <w:commentRangeStart w:id="60"/>
      <w:commentRangeEnd w:id="59"/>
      <w:r w:rsidR="001E0F04" w:rsidRPr="00F97073">
        <w:rPr>
          <w:rStyle w:val="CommentReference"/>
          <w:rFonts w:ascii="Tw Cen MT" w:eastAsiaTheme="minorHAnsi" w:hAnsi="Tw Cen MT" w:cs="Arial"/>
          <w:b/>
          <w:color w:val="auto"/>
          <w:rPrChange w:id="61" w:author="Michael Martel" w:date="2019-01-25T09:58:00Z">
            <w:rPr>
              <w:rStyle w:val="CommentReference"/>
              <w:rFonts w:asciiTheme="minorHAnsi" w:eastAsiaTheme="minorHAnsi" w:hAnsiTheme="minorHAnsi" w:cstheme="minorBidi"/>
              <w:color w:val="auto"/>
            </w:rPr>
          </w:rPrChange>
        </w:rPr>
        <w:commentReference w:id="59"/>
      </w:r>
      <w:commentRangeEnd w:id="60"/>
      <w:r w:rsidR="002304D5" w:rsidRPr="00F97073">
        <w:rPr>
          <w:rStyle w:val="CommentReference"/>
          <w:rFonts w:ascii="Tw Cen MT" w:eastAsiaTheme="minorHAnsi" w:hAnsi="Tw Cen MT" w:cs="Arial"/>
          <w:b/>
          <w:color w:val="auto"/>
          <w:rPrChange w:id="62" w:author="Michael Martel" w:date="2019-01-25T09:58:00Z">
            <w:rPr>
              <w:rStyle w:val="CommentReference"/>
              <w:rFonts w:asciiTheme="minorHAnsi" w:eastAsiaTheme="minorHAnsi" w:hAnsiTheme="minorHAnsi" w:cstheme="minorBidi"/>
              <w:color w:val="auto"/>
            </w:rPr>
          </w:rPrChange>
        </w:rPr>
        <w:commentReference w:id="60"/>
      </w:r>
      <w:r w:rsidR="007A7FBA" w:rsidRPr="00F97073">
        <w:rPr>
          <w:rFonts w:ascii="Tw Cen MT" w:hAnsi="Tw Cen MT" w:cs="Arial"/>
          <w:b/>
          <w:color w:val="auto"/>
          <w:rPrChange w:id="63" w:author="Michael Martel" w:date="2019-01-25T09:58:00Z">
            <w:rPr>
              <w:color w:val="auto"/>
            </w:rPr>
          </w:rPrChange>
        </w:rPr>
        <w:t>Diagram:</w:t>
      </w:r>
    </w:p>
    <w:p w14:paraId="19EAD0A1" w14:textId="2F5FD0A6" w:rsidR="00691D62" w:rsidRPr="00F97073" w:rsidRDefault="00691D62" w:rsidP="00691D62">
      <w:pPr>
        <w:rPr>
          <w:ins w:id="64" w:author="Michael Martel" w:date="2019-01-23T11:56:00Z"/>
          <w:rFonts w:ascii="Tw Cen MT" w:hAnsi="Tw Cen MT" w:cs="Arial"/>
          <w:rPrChange w:id="65" w:author="Michael Martel" w:date="2019-01-25T09:58:00Z">
            <w:rPr>
              <w:ins w:id="66" w:author="Michael Martel" w:date="2019-01-23T11:56:00Z"/>
            </w:rPr>
          </w:rPrChange>
        </w:rPr>
      </w:pPr>
    </w:p>
    <w:p w14:paraId="41A4EF64" w14:textId="3C1CBE0E" w:rsidR="00834294" w:rsidRPr="00F95A8E" w:rsidDel="00C158F6" w:rsidRDefault="00834294">
      <w:pPr>
        <w:rPr>
          <w:del w:id="67" w:author="Michael Martel" w:date="2019-01-25T09:58:00Z"/>
          <w:rFonts w:ascii="Tw Cen MT" w:hAnsi="Tw Cen MT" w:cs="Arial"/>
          <w:sz w:val="20"/>
          <w:rPrChange w:id="68" w:author="Michael Martel" w:date="2019-01-25T10:05:00Z">
            <w:rPr>
              <w:del w:id="69" w:author="Michael Martel" w:date="2019-01-25T09:58:00Z"/>
            </w:rPr>
          </w:rPrChange>
        </w:rPr>
        <w:pPrChange w:id="70" w:author="Michael Martel" w:date="2019-01-25T09:58:00Z">
          <w:pPr>
            <w:pStyle w:val="Heading1"/>
          </w:pPr>
        </w:pPrChange>
      </w:pPr>
      <w:del w:id="71" w:author="Michael Martel" w:date="2019-01-25T09:53:00Z">
        <w:r w:rsidRPr="00F97073" w:rsidDel="00F97073">
          <w:rPr>
            <w:rFonts w:ascii="Tw Cen MT" w:hAnsi="Tw Cen MT" w:cs="Arial"/>
            <w:b/>
            <w:noProof/>
            <w:lang w:eastAsia="en-CA"/>
            <w:rPrChange w:id="72" w:author="Michael Martel" w:date="2019-01-25T09:58:00Z">
              <w:rPr>
                <w:rFonts w:ascii="Arial" w:hAnsi="Arial" w:cs="Arial"/>
                <w:b/>
                <w:noProof/>
                <w:lang w:eastAsia="en-CA"/>
              </w:rPr>
            </w:rPrChange>
          </w:rPr>
          <w:drawing>
            <wp:anchor distT="0" distB="0" distL="114300" distR="114300" simplePos="0" relativeHeight="251659264" behindDoc="1" locked="0" layoutInCell="1" allowOverlap="1" wp14:anchorId="2A73DEA7" wp14:editId="6A4946DD">
              <wp:simplePos x="0" y="0"/>
              <wp:positionH relativeFrom="margin">
                <wp:posOffset>-105410</wp:posOffset>
              </wp:positionH>
              <wp:positionV relativeFrom="paragraph">
                <wp:posOffset>541020</wp:posOffset>
              </wp:positionV>
              <wp:extent cx="8886825" cy="7336790"/>
              <wp:effectExtent l="0" t="0" r="9525" b="0"/>
              <wp:wrapTight wrapText="bothSides">
                <wp:wrapPolygon edited="0">
                  <wp:start x="0" y="0"/>
                  <wp:lineTo x="0" y="21536"/>
                  <wp:lineTo x="21577" y="21536"/>
                  <wp:lineTo x="21577" y="0"/>
                  <wp:lineTo x="0" y="0"/>
                </wp:wrapPolygon>
              </wp:wrapTight>
              <wp:docPr id="3" name="Picture 3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Directory_dependencies_v04.png"/>
                      <pic:cNvPicPr/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86825" cy="73367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del>
      <w:ins w:id="73" w:author="Michael Martel" w:date="2019-01-25T10:05:00Z">
        <w:r w:rsidR="00F95A8E">
          <w:rPr>
            <w:rFonts w:ascii="Tw Cen MT" w:hAnsi="Tw Cen MT" w:cs="Arial"/>
          </w:rPr>
          <w:br/>
        </w:r>
      </w:ins>
    </w:p>
    <w:p w14:paraId="256BEF9E" w14:textId="05F74094" w:rsidR="007A7FBA" w:rsidRPr="00F95A8E" w:rsidDel="00C158F6" w:rsidRDefault="007A7FBA">
      <w:pPr>
        <w:rPr>
          <w:del w:id="74" w:author="Michael Martel" w:date="2019-01-25T09:58:00Z"/>
          <w:rFonts w:ascii="Tw Cen MT" w:hAnsi="Tw Cen MT" w:cs="Arial"/>
          <w:sz w:val="24"/>
          <w:rPrChange w:id="75" w:author="Michael Martel" w:date="2019-01-25T10:05:00Z">
            <w:rPr>
              <w:del w:id="76" w:author="Michael Martel" w:date="2019-01-25T09:58:00Z"/>
            </w:rPr>
          </w:rPrChange>
        </w:rPr>
      </w:pPr>
    </w:p>
    <w:p w14:paraId="51827FCC" w14:textId="08E5CC69" w:rsidR="00691D62" w:rsidRPr="00F95A8E" w:rsidDel="006D7701" w:rsidRDefault="00FD0C3D">
      <w:pPr>
        <w:rPr>
          <w:moveFrom w:id="77" w:author="Michael Martel" w:date="2019-01-25T09:58:00Z"/>
          <w:rFonts w:ascii="Tw Cen MT" w:hAnsi="Tw Cen MT" w:cs="Arial"/>
          <w:color w:val="0563C1" w:themeColor="hyperlink"/>
          <w:u w:val="single"/>
          <w:rPrChange w:id="78" w:author="Michael Martel" w:date="2019-01-25T10:05:00Z">
            <w:rPr>
              <w:moveFrom w:id="79" w:author="Michael Martel" w:date="2019-01-25T09:58:00Z"/>
              <w:rFonts w:ascii="Arial" w:hAnsi="Arial" w:cs="Arial"/>
              <w:sz w:val="20"/>
            </w:rPr>
          </w:rPrChange>
        </w:rPr>
      </w:pPr>
      <w:bookmarkStart w:id="80" w:name="_Hlk536005229"/>
      <w:moveFromRangeStart w:id="81" w:author="Michael Martel" w:date="2019-01-25T09:58:00Z" w:name="move536173641"/>
      <w:moveFrom w:id="82" w:author="Michael Martel" w:date="2019-01-25T09:58:00Z">
        <w:r w:rsidRPr="00F95A8E" w:rsidDel="00C158F6">
          <w:rPr>
            <w:rFonts w:ascii="Tw Cen MT" w:hAnsi="Tw Cen MT" w:cs="Arial"/>
            <w:b/>
            <w:rPrChange w:id="83" w:author="Michael Martel" w:date="2019-01-25T10:05:00Z">
              <w:rPr>
                <w:rFonts w:ascii="Arial" w:hAnsi="Arial" w:cs="Arial"/>
                <w:b/>
                <w:sz w:val="20"/>
              </w:rPr>
            </w:rPrChange>
          </w:rPr>
          <w:t>Editable diagram:</w:t>
        </w:r>
        <w:r w:rsidRPr="00F95A8E" w:rsidDel="00C158F6">
          <w:rPr>
            <w:rFonts w:ascii="Tw Cen MT" w:hAnsi="Tw Cen MT" w:cs="Arial"/>
            <w:rPrChange w:id="84" w:author="Michael Martel" w:date="2019-01-25T10:05:00Z">
              <w:rPr>
                <w:rFonts w:ascii="Arial" w:hAnsi="Arial" w:cs="Arial"/>
                <w:sz w:val="20"/>
              </w:rPr>
            </w:rPrChange>
          </w:rPr>
          <w:t xml:space="preserve"> </w:t>
        </w:r>
        <w:r w:rsidRPr="00F95A8E" w:rsidDel="00C158F6">
          <w:rPr>
            <w:rFonts w:ascii="Tw Cen MT" w:hAnsi="Tw Cen MT" w:cs="Arial"/>
            <w:rPrChange w:id="85" w:author="Michael Martel" w:date="2019-01-25T10:05:00Z">
              <w:rPr>
                <w:rFonts w:ascii="Arial" w:hAnsi="Arial" w:cs="Arial"/>
                <w:sz w:val="20"/>
              </w:rPr>
            </w:rPrChange>
          </w:rPr>
          <w:br/>
        </w:r>
        <w:r w:rsidRPr="00F95A8E" w:rsidDel="00C158F6">
          <w:rPr>
            <w:rStyle w:val="Hyperlink"/>
            <w:rFonts w:ascii="Tw Cen MT" w:hAnsi="Tw Cen MT" w:cs="Arial"/>
            <w:rPrChange w:id="86" w:author="Michael Martel" w:date="2019-01-25T10:05:00Z">
              <w:rPr>
                <w:rStyle w:val="Hyperlink"/>
                <w:rFonts w:ascii="Arial" w:hAnsi="Arial" w:cs="Arial"/>
                <w:sz w:val="20"/>
              </w:rPr>
            </w:rPrChange>
          </w:rPr>
          <w:t>https://www.draw.io/#Hgctools-outilsgc%2Fux_prototypes%2Fmaster%2FDirectory_Service%2FDirectory_User_Stories%2FDirectory_dependencies_v04.xml</w:t>
        </w:r>
      </w:moveFrom>
    </w:p>
    <w:p w14:paraId="45434B95" w14:textId="72DF81E0" w:rsidR="00FD0C3D" w:rsidRPr="00F95A8E" w:rsidDel="00C158F6" w:rsidRDefault="00FD0C3D">
      <w:pPr>
        <w:rPr>
          <w:moveFrom w:id="87" w:author="Michael Martel" w:date="2019-01-25T09:58:00Z"/>
          <w:rFonts w:ascii="Tw Cen MT" w:hAnsi="Tw Cen MT" w:cs="Arial"/>
          <w:rPrChange w:id="88" w:author="Michael Martel" w:date="2019-01-25T10:05:00Z">
            <w:rPr>
              <w:moveFrom w:id="89" w:author="Michael Martel" w:date="2019-01-25T09:58:00Z"/>
              <w:rFonts w:ascii="Arial" w:hAnsi="Arial" w:cs="Arial"/>
              <w:sz w:val="20"/>
            </w:rPr>
          </w:rPrChange>
        </w:rPr>
      </w:pPr>
    </w:p>
    <w:p w14:paraId="41B770F0" w14:textId="584CC9ED" w:rsidR="00FD0C3D" w:rsidRPr="00F95A8E" w:rsidDel="00C158F6" w:rsidRDefault="00FD0C3D">
      <w:pPr>
        <w:rPr>
          <w:moveFrom w:id="90" w:author="Michael Martel" w:date="2019-01-25T09:58:00Z"/>
          <w:rFonts w:ascii="Tw Cen MT" w:hAnsi="Tw Cen MT" w:cs="Arial"/>
          <w:b/>
          <w:rPrChange w:id="91" w:author="Michael Martel" w:date="2019-01-25T10:05:00Z">
            <w:rPr>
              <w:moveFrom w:id="92" w:author="Michael Martel" w:date="2019-01-25T09:58:00Z"/>
              <w:rFonts w:ascii="Arial" w:hAnsi="Arial" w:cs="Arial"/>
              <w:b/>
              <w:sz w:val="20"/>
            </w:rPr>
          </w:rPrChange>
        </w:rPr>
      </w:pPr>
      <w:moveFrom w:id="93" w:author="Michael Martel" w:date="2019-01-25T09:58:00Z">
        <w:r w:rsidRPr="00F95A8E" w:rsidDel="00C158F6">
          <w:rPr>
            <w:rFonts w:ascii="Tw Cen MT" w:hAnsi="Tw Cen MT" w:cs="Arial"/>
            <w:b/>
            <w:rPrChange w:id="94" w:author="Michael Martel" w:date="2019-01-25T10:05:00Z">
              <w:rPr>
                <w:rFonts w:ascii="Arial" w:hAnsi="Arial" w:cs="Arial"/>
                <w:b/>
                <w:sz w:val="20"/>
              </w:rPr>
            </w:rPrChange>
          </w:rPr>
          <w:t>PDF Version:</w:t>
        </w:r>
      </w:moveFrom>
    </w:p>
    <w:p w14:paraId="357490EA" w14:textId="68A31395" w:rsidR="00FD0C3D" w:rsidRPr="00F95A8E" w:rsidDel="00C158F6" w:rsidRDefault="004E36DF">
      <w:pPr>
        <w:rPr>
          <w:moveFrom w:id="95" w:author="Michael Martel" w:date="2019-01-25T09:58:00Z"/>
          <w:rStyle w:val="Hyperlink"/>
          <w:rFonts w:ascii="Tw Cen MT" w:hAnsi="Tw Cen MT" w:cs="Arial"/>
          <w:rPrChange w:id="96" w:author="Michael Martel" w:date="2019-01-25T10:05:00Z">
            <w:rPr>
              <w:moveFrom w:id="97" w:author="Michael Martel" w:date="2019-01-25T09:58:00Z"/>
              <w:rStyle w:val="Hyperlink"/>
              <w:rFonts w:ascii="Arial" w:hAnsi="Arial" w:cs="Arial"/>
              <w:sz w:val="20"/>
            </w:rPr>
          </w:rPrChange>
        </w:rPr>
      </w:pPr>
      <w:moveFrom w:id="98" w:author="Michael Martel" w:date="2019-01-25T09:58:00Z">
        <w:r w:rsidRPr="00F95A8E" w:rsidDel="00C158F6">
          <w:rPr>
            <w:rStyle w:val="Hyperlink"/>
            <w:rFonts w:ascii="Tw Cen MT" w:hAnsi="Tw Cen MT" w:cs="Arial"/>
            <w:rPrChange w:id="99" w:author="Michael Martel" w:date="2019-01-25T10:05:00Z">
              <w:rPr>
                <w:rStyle w:val="Hyperlink"/>
                <w:rFonts w:ascii="Arial" w:hAnsi="Arial" w:cs="Arial"/>
                <w:sz w:val="20"/>
              </w:rPr>
            </w:rPrChange>
          </w:rPr>
          <w:fldChar w:fldCharType="begin"/>
        </w:r>
        <w:r w:rsidRPr="00F95A8E" w:rsidDel="00C158F6">
          <w:rPr>
            <w:rStyle w:val="Hyperlink"/>
            <w:rFonts w:ascii="Tw Cen MT" w:hAnsi="Tw Cen MT" w:cs="Arial"/>
            <w:rPrChange w:id="100" w:author="Michael Martel" w:date="2019-01-25T10:05:00Z">
              <w:rPr>
                <w:rStyle w:val="Hyperlink"/>
                <w:rFonts w:ascii="Arial" w:hAnsi="Arial" w:cs="Arial"/>
                <w:sz w:val="20"/>
              </w:rPr>
            </w:rPrChange>
          </w:rPr>
          <w:instrText xml:space="preserve"> HYPERLINK "https://github.com/gctools-outilsgc/ux_prototypes/blob/master/Directory_Service/Directory_User_Stories/Directory_dependencies_v04.pdf" </w:instrText>
        </w:r>
        <w:r w:rsidRPr="00F95A8E" w:rsidDel="00C158F6">
          <w:rPr>
            <w:rStyle w:val="Hyperlink"/>
            <w:rFonts w:ascii="Tw Cen MT" w:hAnsi="Tw Cen MT" w:cs="Arial"/>
            <w:rPrChange w:id="101" w:author="Michael Martel" w:date="2019-01-25T10:05:00Z">
              <w:rPr>
                <w:rStyle w:val="Hyperlink"/>
                <w:rFonts w:ascii="Arial" w:hAnsi="Arial" w:cs="Arial"/>
                <w:sz w:val="20"/>
              </w:rPr>
            </w:rPrChange>
          </w:rPr>
          <w:fldChar w:fldCharType="separate"/>
        </w:r>
        <w:r w:rsidR="00FD0C3D" w:rsidRPr="00F95A8E" w:rsidDel="00C158F6">
          <w:rPr>
            <w:rStyle w:val="Hyperlink"/>
            <w:rFonts w:ascii="Tw Cen MT" w:hAnsi="Tw Cen MT" w:cs="Arial"/>
            <w:rPrChange w:id="102" w:author="Michael Martel" w:date="2019-01-25T10:05:00Z">
              <w:rPr>
                <w:rStyle w:val="Hyperlink"/>
                <w:rFonts w:ascii="Arial" w:hAnsi="Arial" w:cs="Arial"/>
                <w:sz w:val="20"/>
              </w:rPr>
            </w:rPrChange>
          </w:rPr>
          <w:t>https://github.com/gctools-outilsgc/ux_prototypes/blob/master/Directory_Service/Directory_User_Stories/Directory_dependencies_v04.pdf</w:t>
        </w:r>
        <w:r w:rsidRPr="00F95A8E" w:rsidDel="00C158F6">
          <w:rPr>
            <w:rStyle w:val="Hyperlink"/>
            <w:rFonts w:ascii="Tw Cen MT" w:hAnsi="Tw Cen MT" w:cs="Arial"/>
            <w:rPrChange w:id="103" w:author="Michael Martel" w:date="2019-01-25T10:05:00Z">
              <w:rPr>
                <w:rStyle w:val="Hyperlink"/>
                <w:rFonts w:ascii="Arial" w:hAnsi="Arial" w:cs="Arial"/>
                <w:sz w:val="20"/>
              </w:rPr>
            </w:rPrChange>
          </w:rPr>
          <w:fldChar w:fldCharType="end"/>
        </w:r>
      </w:moveFrom>
    </w:p>
    <w:moveFromRangeEnd w:id="81"/>
    <w:p w14:paraId="53E81FCC" w14:textId="18E1BF52" w:rsidR="00FD0C3D" w:rsidRPr="00F95A8E" w:rsidRDefault="00FD0C3D">
      <w:pPr>
        <w:rPr>
          <w:rFonts w:ascii="Tw Cen MT" w:hAnsi="Tw Cen MT" w:cs="Arial"/>
          <w:b/>
          <w:sz w:val="36"/>
          <w:rPrChange w:id="104" w:author="Michael Martel" w:date="2019-01-25T10:05:00Z">
            <w:rPr>
              <w:color w:val="auto"/>
            </w:rPr>
          </w:rPrChange>
        </w:rPr>
        <w:pPrChange w:id="105" w:author="Michael Martel" w:date="2019-01-25T09:58:00Z">
          <w:pPr>
            <w:pStyle w:val="Heading1"/>
          </w:pPr>
        </w:pPrChange>
      </w:pPr>
      <w:r w:rsidRPr="00F95A8E">
        <w:rPr>
          <w:rFonts w:ascii="Tw Cen MT" w:hAnsi="Tw Cen MT" w:cs="Arial"/>
          <w:b/>
          <w:sz w:val="36"/>
          <w:rPrChange w:id="106" w:author="Michael Martel" w:date="2019-01-25T10:05:00Z">
            <w:rPr/>
          </w:rPrChange>
        </w:rPr>
        <w:t>Phase details</w:t>
      </w:r>
      <w:ins w:id="107" w:author="Michael Martel" w:date="2019-01-23T11:54:00Z">
        <w:r w:rsidR="00691D62" w:rsidRPr="00F95A8E">
          <w:rPr>
            <w:rFonts w:ascii="Tw Cen MT" w:hAnsi="Tw Cen MT" w:cs="Arial"/>
            <w:b/>
            <w:sz w:val="36"/>
            <w:rPrChange w:id="108" w:author="Michael Martel" w:date="2019-01-25T10:05:00Z">
              <w:rPr>
                <w:b/>
              </w:rPr>
            </w:rPrChange>
          </w:rPr>
          <w:t xml:space="preserve"> </w:t>
        </w:r>
      </w:ins>
    </w:p>
    <w:p w14:paraId="0B18B732" w14:textId="58D61367" w:rsidR="007A7FBA" w:rsidRPr="00F95A8E" w:rsidRDefault="007A7FBA" w:rsidP="007A7FBA">
      <w:pPr>
        <w:rPr>
          <w:rFonts w:ascii="Tw Cen MT" w:hAnsi="Tw Cen MT" w:cs="Arial"/>
          <w:sz w:val="24"/>
          <w:rPrChange w:id="109" w:author="Michael Martel" w:date="2019-01-25T10:05:00Z">
            <w:rPr/>
          </w:rPrChange>
        </w:rPr>
      </w:pPr>
      <w:r w:rsidRPr="00F95A8E">
        <w:rPr>
          <w:rFonts w:ascii="Tw Cen MT" w:hAnsi="Tw Cen MT" w:cs="Arial"/>
          <w:sz w:val="24"/>
          <w:rPrChange w:id="110" w:author="Michael Martel" w:date="2019-01-25T10:05:00Z">
            <w:rPr/>
          </w:rPrChange>
        </w:rPr>
        <w:t>This plan is split into four phases determined by what must be finished before work on a certain user story can begin.</w:t>
      </w:r>
    </w:p>
    <w:p w14:paraId="4E38A3B9" w14:textId="20C810D2" w:rsidR="007A7FBA" w:rsidRPr="00F95A8E" w:rsidRDefault="007A7FBA" w:rsidP="007A7FBA">
      <w:pPr>
        <w:rPr>
          <w:rFonts w:ascii="Tw Cen MT" w:hAnsi="Tw Cen MT" w:cs="Arial"/>
          <w:sz w:val="24"/>
          <w:rPrChange w:id="111" w:author="Michael Martel" w:date="2019-01-25T10:05:00Z">
            <w:rPr/>
          </w:rPrChange>
        </w:rPr>
      </w:pPr>
      <w:r w:rsidRPr="00F95A8E">
        <w:rPr>
          <w:rFonts w:ascii="Tw Cen MT" w:hAnsi="Tw Cen MT" w:cs="Arial"/>
          <w:b/>
          <w:sz w:val="24"/>
          <w:rPrChange w:id="112" w:author="Michael Martel" w:date="2019-01-25T10:05:00Z">
            <w:rPr>
              <w:b/>
            </w:rPr>
          </w:rPrChange>
        </w:rPr>
        <w:t>Phase 1</w:t>
      </w:r>
      <w:r w:rsidRPr="00F95A8E">
        <w:rPr>
          <w:rFonts w:ascii="Tw Cen MT" w:hAnsi="Tw Cen MT" w:cs="Arial"/>
          <w:sz w:val="24"/>
          <w:rPrChange w:id="113" w:author="Michael Martel" w:date="2019-01-25T10:05:00Z">
            <w:rPr/>
          </w:rPrChange>
        </w:rPr>
        <w:t xml:space="preserve"> contains the user stories with foundational functions and design. The </w:t>
      </w:r>
      <w:del w:id="114" w:author="Michael Martel" w:date="2019-01-25T09:59:00Z">
        <w:r w:rsidRPr="00F95A8E" w:rsidDel="00F61AAA">
          <w:rPr>
            <w:rFonts w:ascii="Tw Cen MT" w:hAnsi="Tw Cen MT" w:cs="Arial"/>
            <w:sz w:val="24"/>
            <w:rPrChange w:id="115" w:author="Michael Martel" w:date="2019-01-25T10:05:00Z">
              <w:rPr/>
            </w:rPrChange>
          </w:rPr>
          <w:delText xml:space="preserve">artifacts (link or where to go should go here) </w:delText>
        </w:r>
      </w:del>
      <w:r w:rsidRPr="00F95A8E">
        <w:rPr>
          <w:rFonts w:ascii="Tw Cen MT" w:hAnsi="Tw Cen MT" w:cs="Arial"/>
          <w:sz w:val="24"/>
          <w:rPrChange w:id="116" w:author="Michael Martel" w:date="2019-01-25T10:05:00Z">
            <w:rPr/>
          </w:rPrChange>
        </w:rPr>
        <w:t xml:space="preserve">of this phase define </w:t>
      </w:r>
      <w:proofErr w:type="gramStart"/>
      <w:r w:rsidRPr="00F95A8E">
        <w:rPr>
          <w:rFonts w:ascii="Tw Cen MT" w:hAnsi="Tw Cen MT" w:cs="Arial"/>
          <w:sz w:val="24"/>
          <w:rPrChange w:id="117" w:author="Michael Martel" w:date="2019-01-25T10:05:00Z">
            <w:rPr/>
          </w:rPrChange>
        </w:rPr>
        <w:t>all of</w:t>
      </w:r>
      <w:proofErr w:type="gramEnd"/>
      <w:r w:rsidRPr="00F95A8E">
        <w:rPr>
          <w:rFonts w:ascii="Tw Cen MT" w:hAnsi="Tw Cen MT" w:cs="Arial"/>
          <w:sz w:val="24"/>
          <w:rPrChange w:id="118" w:author="Michael Martel" w:date="2019-01-25T10:05:00Z">
            <w:rPr/>
          </w:rPrChange>
        </w:rPr>
        <w:t xml:space="preserve"> the work going forward. This work was entirely carried out by the DED team</w:t>
      </w:r>
      <w:ins w:id="119" w:author="Michael Martel" w:date="2019-01-25T10:00:00Z">
        <w:r w:rsidR="00F61AAA" w:rsidRPr="00F95A8E">
          <w:rPr>
            <w:rFonts w:ascii="Tw Cen MT" w:hAnsi="Tw Cen MT" w:cs="Arial"/>
            <w:sz w:val="24"/>
            <w:rPrChange w:id="120" w:author="Michael Martel" w:date="2019-01-25T10:05:00Z">
              <w:rPr>
                <w:rFonts w:ascii="Tw Cen MT" w:hAnsi="Tw Cen MT" w:cs="Arial"/>
                <w:sz w:val="28"/>
              </w:rPr>
            </w:rPrChange>
          </w:rPr>
          <w:t>.</w:t>
        </w:r>
      </w:ins>
      <w:del w:id="121" w:author="Michael Martel" w:date="2019-01-25T10:00:00Z">
        <w:r w:rsidRPr="00F95A8E" w:rsidDel="00F61AAA">
          <w:rPr>
            <w:rFonts w:ascii="Tw Cen MT" w:hAnsi="Tw Cen MT" w:cs="Arial"/>
            <w:sz w:val="24"/>
            <w:rPrChange w:id="122" w:author="Michael Martel" w:date="2019-01-25T10:05:00Z">
              <w:rPr/>
            </w:rPrChange>
          </w:rPr>
          <w:delText>, and will be completed by (date).</w:delText>
        </w:r>
      </w:del>
    </w:p>
    <w:p w14:paraId="6DEDD0A3" w14:textId="77777777" w:rsidR="00FD0C3D" w:rsidRPr="00F95A8E" w:rsidRDefault="007A7FBA" w:rsidP="007A7FBA">
      <w:pPr>
        <w:rPr>
          <w:rFonts w:ascii="Tw Cen MT" w:hAnsi="Tw Cen MT" w:cs="Arial"/>
          <w:sz w:val="24"/>
          <w:rPrChange w:id="123" w:author="Michael Martel" w:date="2019-01-25T10:05:00Z">
            <w:rPr/>
          </w:rPrChange>
        </w:rPr>
      </w:pPr>
      <w:r w:rsidRPr="00F95A8E">
        <w:rPr>
          <w:rFonts w:ascii="Tw Cen MT" w:hAnsi="Tw Cen MT" w:cs="Arial"/>
          <w:b/>
          <w:sz w:val="24"/>
          <w:rPrChange w:id="124" w:author="Michael Martel" w:date="2019-01-25T10:05:00Z">
            <w:rPr>
              <w:b/>
            </w:rPr>
          </w:rPrChange>
        </w:rPr>
        <w:t>Phase 2</w:t>
      </w:r>
      <w:r w:rsidRPr="00F95A8E">
        <w:rPr>
          <w:rFonts w:ascii="Tw Cen MT" w:hAnsi="Tw Cen MT" w:cs="Arial"/>
          <w:sz w:val="24"/>
          <w:rPrChange w:id="125" w:author="Michael Martel" w:date="2019-01-25T10:05:00Z">
            <w:rPr/>
          </w:rPrChange>
        </w:rPr>
        <w:t xml:space="preserve"> is split into two sections as development work during this phase can occur synchronously in order </w:t>
      </w:r>
      <w:r w:rsidR="00FD0C3D" w:rsidRPr="00F95A8E">
        <w:rPr>
          <w:rFonts w:ascii="Tw Cen MT" w:hAnsi="Tw Cen MT" w:cs="Arial"/>
          <w:sz w:val="24"/>
          <w:rPrChange w:id="126" w:author="Michael Martel" w:date="2019-01-25T10:05:00Z">
            <w:rPr/>
          </w:rPrChange>
        </w:rPr>
        <w:t>to increase capacity:</w:t>
      </w:r>
    </w:p>
    <w:p w14:paraId="5769F4A6" w14:textId="32C2D5D2" w:rsidR="007A7FBA" w:rsidRPr="00F95A8E" w:rsidRDefault="007A7FBA" w:rsidP="007A7FBA">
      <w:pPr>
        <w:rPr>
          <w:rFonts w:ascii="Tw Cen MT" w:hAnsi="Tw Cen MT" w:cs="Arial"/>
          <w:sz w:val="24"/>
          <w:rPrChange w:id="127" w:author="Michael Martel" w:date="2019-01-25T10:05:00Z">
            <w:rPr/>
          </w:rPrChange>
        </w:rPr>
      </w:pPr>
      <w:r w:rsidRPr="00F95A8E">
        <w:rPr>
          <w:rFonts w:ascii="Tw Cen MT" w:hAnsi="Tw Cen MT" w:cs="Arial"/>
          <w:b/>
          <w:sz w:val="24"/>
          <w:rPrChange w:id="128" w:author="Michael Martel" w:date="2019-01-25T10:05:00Z">
            <w:rPr>
              <w:b/>
            </w:rPr>
          </w:rPrChange>
        </w:rPr>
        <w:t xml:space="preserve">Phase </w:t>
      </w:r>
      <w:del w:id="129" w:author="Michael Martel" w:date="2019-01-25T09:59:00Z">
        <w:r w:rsidRPr="00F95A8E" w:rsidDel="00F61AAA">
          <w:rPr>
            <w:rFonts w:ascii="Tw Cen MT" w:hAnsi="Tw Cen MT" w:cs="Arial"/>
            <w:b/>
            <w:sz w:val="24"/>
            <w:rPrChange w:id="130" w:author="Michael Martel" w:date="2019-01-25T10:05:00Z">
              <w:rPr>
                <w:b/>
              </w:rPr>
            </w:rPrChange>
          </w:rPr>
          <w:delText>2A</w:delText>
        </w:r>
        <w:r w:rsidRPr="00F95A8E" w:rsidDel="00F61AAA">
          <w:rPr>
            <w:rFonts w:ascii="Tw Cen MT" w:hAnsi="Tw Cen MT" w:cs="Arial"/>
            <w:sz w:val="24"/>
            <w:rPrChange w:id="131" w:author="Michael Martel" w:date="2019-01-25T10:05:00Z">
              <w:rPr/>
            </w:rPrChange>
          </w:rPr>
          <w:delText xml:space="preserve"> </w:delText>
        </w:r>
      </w:del>
      <w:ins w:id="132" w:author="Michael Martel" w:date="2019-01-25T09:59:00Z">
        <w:r w:rsidR="00F61AAA" w:rsidRPr="00F95A8E">
          <w:rPr>
            <w:rFonts w:ascii="Tw Cen MT" w:hAnsi="Tw Cen MT" w:cs="Arial"/>
            <w:b/>
            <w:sz w:val="24"/>
            <w:rPrChange w:id="133" w:author="Michael Martel" w:date="2019-01-25T10:05:00Z">
              <w:rPr>
                <w:b/>
              </w:rPr>
            </w:rPrChange>
          </w:rPr>
          <w:t>2</w:t>
        </w:r>
        <w:r w:rsidR="00F61AAA" w:rsidRPr="00F95A8E">
          <w:rPr>
            <w:rFonts w:ascii="Tw Cen MT" w:hAnsi="Tw Cen MT" w:cs="Arial"/>
            <w:b/>
            <w:sz w:val="24"/>
            <w:rPrChange w:id="134" w:author="Michael Martel" w:date="2019-01-25T10:05:00Z">
              <w:rPr>
                <w:rFonts w:ascii="Tw Cen MT" w:hAnsi="Tw Cen MT" w:cs="Arial"/>
                <w:b/>
                <w:sz w:val="28"/>
              </w:rPr>
            </w:rPrChange>
          </w:rPr>
          <w:t xml:space="preserve"> – Path A</w:t>
        </w:r>
        <w:r w:rsidR="00F61AAA" w:rsidRPr="00F95A8E">
          <w:rPr>
            <w:rFonts w:ascii="Tw Cen MT" w:hAnsi="Tw Cen MT" w:cs="Arial"/>
            <w:sz w:val="24"/>
            <w:rPrChange w:id="135" w:author="Michael Martel" w:date="2019-01-25T10:05:00Z">
              <w:rPr/>
            </w:rPrChange>
          </w:rPr>
          <w:t xml:space="preserve"> </w:t>
        </w:r>
      </w:ins>
      <w:r w:rsidRPr="00F95A8E">
        <w:rPr>
          <w:rFonts w:ascii="Tw Cen MT" w:hAnsi="Tw Cen MT" w:cs="Arial"/>
          <w:sz w:val="24"/>
          <w:rPrChange w:id="136" w:author="Michael Martel" w:date="2019-01-25T10:05:00Z">
            <w:rPr/>
          </w:rPrChange>
        </w:rPr>
        <w:t>works on the functions and design which will appear under the "Teams I supervise" tab for the Supervisor user. This work will be carried out by the DED</w:t>
      </w:r>
      <w:ins w:id="137" w:author="Michael Martel" w:date="2019-01-25T10:03:00Z">
        <w:r w:rsidR="00F61AAA" w:rsidRPr="00F95A8E">
          <w:rPr>
            <w:rFonts w:ascii="Tw Cen MT" w:hAnsi="Tw Cen MT" w:cs="Arial"/>
            <w:sz w:val="24"/>
            <w:rPrChange w:id="138" w:author="Michael Martel" w:date="2019-01-25T10:05:00Z">
              <w:rPr>
                <w:rFonts w:ascii="Tw Cen MT" w:hAnsi="Tw Cen MT" w:cs="Arial"/>
                <w:sz w:val="28"/>
              </w:rPr>
            </w:rPrChange>
          </w:rPr>
          <w:t xml:space="preserve"> Team.</w:t>
        </w:r>
      </w:ins>
      <w:del w:id="139" w:author="Michael Martel" w:date="2019-01-25T10:03:00Z">
        <w:r w:rsidRPr="00F95A8E" w:rsidDel="00F61AAA">
          <w:rPr>
            <w:rFonts w:ascii="Tw Cen MT" w:hAnsi="Tw Cen MT" w:cs="Arial"/>
            <w:sz w:val="24"/>
            <w:rPrChange w:id="140" w:author="Michael Martel" w:date="2019-01-25T10:05:00Z">
              <w:rPr/>
            </w:rPrChange>
          </w:rPr>
          <w:delText xml:space="preserve"> team and is expected to be completed by (date).</w:delText>
        </w:r>
      </w:del>
    </w:p>
    <w:p w14:paraId="16DB72D4" w14:textId="7791BA51" w:rsidR="007A7FBA" w:rsidRPr="00F95A8E" w:rsidRDefault="007A7FBA" w:rsidP="007A7FBA">
      <w:pPr>
        <w:rPr>
          <w:rFonts w:ascii="Tw Cen MT" w:hAnsi="Tw Cen MT" w:cs="Arial"/>
          <w:sz w:val="24"/>
          <w:rPrChange w:id="141" w:author="Michael Martel" w:date="2019-01-25T10:05:00Z">
            <w:rPr/>
          </w:rPrChange>
        </w:rPr>
      </w:pPr>
      <w:r w:rsidRPr="00F95A8E">
        <w:rPr>
          <w:rFonts w:ascii="Tw Cen MT" w:hAnsi="Tw Cen MT" w:cs="Arial"/>
          <w:b/>
          <w:sz w:val="24"/>
          <w:rPrChange w:id="142" w:author="Michael Martel" w:date="2019-01-25T10:05:00Z">
            <w:rPr>
              <w:b/>
            </w:rPr>
          </w:rPrChange>
        </w:rPr>
        <w:t xml:space="preserve">Phase </w:t>
      </w:r>
      <w:del w:id="143" w:author="Michael Martel" w:date="2019-01-25T09:59:00Z">
        <w:r w:rsidRPr="00F95A8E" w:rsidDel="00F61AAA">
          <w:rPr>
            <w:rFonts w:ascii="Tw Cen MT" w:hAnsi="Tw Cen MT" w:cs="Arial"/>
            <w:b/>
            <w:sz w:val="24"/>
            <w:rPrChange w:id="144" w:author="Michael Martel" w:date="2019-01-25T10:05:00Z">
              <w:rPr>
                <w:b/>
              </w:rPr>
            </w:rPrChange>
          </w:rPr>
          <w:delText>2B</w:delText>
        </w:r>
        <w:r w:rsidRPr="00F95A8E" w:rsidDel="00F61AAA">
          <w:rPr>
            <w:rFonts w:ascii="Tw Cen MT" w:hAnsi="Tw Cen MT" w:cs="Arial"/>
            <w:sz w:val="24"/>
            <w:rPrChange w:id="145" w:author="Michael Martel" w:date="2019-01-25T10:05:00Z">
              <w:rPr/>
            </w:rPrChange>
          </w:rPr>
          <w:delText xml:space="preserve"> </w:delText>
        </w:r>
      </w:del>
      <w:ins w:id="146" w:author="Michael Martel" w:date="2019-01-25T09:59:00Z">
        <w:r w:rsidR="00F61AAA" w:rsidRPr="00F95A8E">
          <w:rPr>
            <w:rFonts w:ascii="Tw Cen MT" w:hAnsi="Tw Cen MT" w:cs="Arial"/>
            <w:b/>
            <w:sz w:val="24"/>
            <w:rPrChange w:id="147" w:author="Michael Martel" w:date="2019-01-25T10:05:00Z">
              <w:rPr>
                <w:b/>
              </w:rPr>
            </w:rPrChange>
          </w:rPr>
          <w:t>2</w:t>
        </w:r>
        <w:r w:rsidR="00F61AAA" w:rsidRPr="00F95A8E">
          <w:rPr>
            <w:rFonts w:ascii="Tw Cen MT" w:hAnsi="Tw Cen MT" w:cs="Arial"/>
            <w:b/>
            <w:sz w:val="24"/>
            <w:rPrChange w:id="148" w:author="Michael Martel" w:date="2019-01-25T10:05:00Z">
              <w:rPr>
                <w:rFonts w:ascii="Tw Cen MT" w:hAnsi="Tw Cen MT" w:cs="Arial"/>
                <w:b/>
                <w:sz w:val="28"/>
              </w:rPr>
            </w:rPrChange>
          </w:rPr>
          <w:t xml:space="preserve"> – Path B </w:t>
        </w:r>
      </w:ins>
      <w:r w:rsidRPr="00F95A8E">
        <w:rPr>
          <w:rFonts w:ascii="Tw Cen MT" w:hAnsi="Tw Cen MT" w:cs="Arial"/>
          <w:sz w:val="24"/>
          <w:rPrChange w:id="149" w:author="Michael Martel" w:date="2019-01-25T10:05:00Z">
            <w:rPr/>
          </w:rPrChange>
        </w:rPr>
        <w:t>works on the functions appearing under the "My team" tab for the Staff user, as well as the design for the Supervisor managing their approval requests.</w:t>
      </w:r>
      <w:del w:id="150" w:author="Michael Martel" w:date="2019-01-25T10:03:00Z">
        <w:r w:rsidRPr="00F95A8E" w:rsidDel="00F61AAA">
          <w:rPr>
            <w:rFonts w:ascii="Tw Cen MT" w:hAnsi="Tw Cen MT" w:cs="Arial"/>
            <w:sz w:val="24"/>
            <w:rPrChange w:id="151" w:author="Michael Martel" w:date="2019-01-25T10:05:00Z">
              <w:rPr/>
            </w:rPrChange>
          </w:rPr>
          <w:delText xml:space="preserve"> This work will be carried out by ___ and is expected to be finished by (date)</w:delText>
        </w:r>
      </w:del>
    </w:p>
    <w:p w14:paraId="7BD0DF6A" w14:textId="045DA255" w:rsidR="007A7FBA" w:rsidRPr="00F95A8E" w:rsidRDefault="007A7FBA" w:rsidP="007A7FBA">
      <w:pPr>
        <w:rPr>
          <w:rFonts w:ascii="Tw Cen MT" w:hAnsi="Tw Cen MT" w:cs="Arial"/>
          <w:sz w:val="24"/>
          <w:rPrChange w:id="152" w:author="Michael Martel" w:date="2019-01-25T10:05:00Z">
            <w:rPr/>
          </w:rPrChange>
        </w:rPr>
      </w:pPr>
      <w:r w:rsidRPr="00F95A8E">
        <w:rPr>
          <w:rFonts w:ascii="Tw Cen MT" w:hAnsi="Tw Cen MT" w:cs="Arial"/>
          <w:b/>
          <w:sz w:val="24"/>
          <w:rPrChange w:id="153" w:author="Michael Martel" w:date="2019-01-25T10:09:00Z">
            <w:rPr>
              <w:b/>
            </w:rPr>
          </w:rPrChange>
        </w:rPr>
        <w:t>Phase 3</w:t>
      </w:r>
      <w:r w:rsidRPr="00F95A8E">
        <w:rPr>
          <w:rFonts w:ascii="Tw Cen MT" w:hAnsi="Tw Cen MT" w:cs="Arial"/>
          <w:b/>
          <w:sz w:val="24"/>
          <w:rPrChange w:id="154" w:author="Michael Martel" w:date="2019-01-25T10:09:00Z">
            <w:rPr/>
          </w:rPrChange>
        </w:rPr>
        <w:t xml:space="preserve"> </w:t>
      </w:r>
      <w:ins w:id="155" w:author="Michael Martel" w:date="2019-01-25T10:09:00Z">
        <w:r w:rsidR="00F95A8E" w:rsidRPr="00F95A8E">
          <w:rPr>
            <w:rFonts w:ascii="Tw Cen MT" w:hAnsi="Tw Cen MT" w:cs="Arial"/>
            <w:b/>
            <w:sz w:val="24"/>
            <w:rPrChange w:id="156" w:author="Michael Martel" w:date="2019-01-25T10:09:00Z">
              <w:rPr>
                <w:rFonts w:ascii="Tw Cen MT" w:hAnsi="Tw Cen MT" w:cs="Arial"/>
                <w:sz w:val="24"/>
              </w:rPr>
            </w:rPrChange>
          </w:rPr>
          <w:t>-</w:t>
        </w:r>
        <w:r w:rsidR="00F95A8E">
          <w:rPr>
            <w:rFonts w:ascii="Tw Cen MT" w:hAnsi="Tw Cen MT" w:cs="Arial"/>
            <w:sz w:val="24"/>
          </w:rPr>
          <w:t xml:space="preserve"> </w:t>
        </w:r>
      </w:ins>
      <w:r w:rsidRPr="00F95A8E">
        <w:rPr>
          <w:rFonts w:ascii="Tw Cen MT" w:hAnsi="Tw Cen MT" w:cs="Arial"/>
          <w:sz w:val="24"/>
          <w:rPrChange w:id="157" w:author="Michael Martel" w:date="2019-01-25T10:05:00Z">
            <w:rPr/>
          </w:rPrChange>
        </w:rPr>
        <w:t>works on the notification engine for all necessary interactions as defined in the workflow document</w:t>
      </w:r>
      <w:del w:id="158" w:author="Michael Martel" w:date="2019-01-25T10:03:00Z">
        <w:r w:rsidRPr="00F95A8E" w:rsidDel="00F61AAA">
          <w:rPr>
            <w:rFonts w:ascii="Tw Cen MT" w:hAnsi="Tw Cen MT" w:cs="Arial"/>
            <w:sz w:val="24"/>
            <w:rPrChange w:id="159" w:author="Michael Martel" w:date="2019-01-25T10:05:00Z">
              <w:rPr/>
            </w:rPrChange>
          </w:rPr>
          <w:delText xml:space="preserve"> (link). It will be carried out by ____ and is expected to be finished by (date).</w:delText>
        </w:r>
      </w:del>
      <w:ins w:id="160" w:author="Michael Martel" w:date="2019-01-25T10:03:00Z">
        <w:r w:rsidR="00F61AAA" w:rsidRPr="00F95A8E">
          <w:rPr>
            <w:rFonts w:ascii="Tw Cen MT" w:hAnsi="Tw Cen MT" w:cs="Arial"/>
            <w:sz w:val="24"/>
            <w:rPrChange w:id="161" w:author="Michael Martel" w:date="2019-01-25T10:05:00Z">
              <w:rPr>
                <w:rFonts w:ascii="Tw Cen MT" w:hAnsi="Tw Cen MT" w:cs="Arial"/>
                <w:sz w:val="28"/>
              </w:rPr>
            </w:rPrChange>
          </w:rPr>
          <w:t>.</w:t>
        </w:r>
      </w:ins>
    </w:p>
    <w:p w14:paraId="1717F2C0" w14:textId="5BBDC248" w:rsidR="007A7FBA" w:rsidRPr="00F95A8E" w:rsidDel="00F95A8E" w:rsidRDefault="007A7FBA" w:rsidP="007A7FBA">
      <w:pPr>
        <w:rPr>
          <w:del w:id="162" w:author="Michael Martel" w:date="2019-01-25T10:05:00Z"/>
          <w:rFonts w:ascii="Tw Cen MT" w:hAnsi="Tw Cen MT" w:cs="Arial"/>
          <w:sz w:val="24"/>
          <w:rPrChange w:id="163" w:author="Michael Martel" w:date="2019-01-25T10:05:00Z">
            <w:rPr>
              <w:del w:id="164" w:author="Michael Martel" w:date="2019-01-25T10:05:00Z"/>
            </w:rPr>
          </w:rPrChange>
        </w:rPr>
      </w:pPr>
      <w:r w:rsidRPr="00F95A8E">
        <w:rPr>
          <w:rFonts w:ascii="Tw Cen MT" w:hAnsi="Tw Cen MT" w:cs="Arial"/>
          <w:b/>
          <w:sz w:val="24"/>
          <w:rPrChange w:id="165" w:author="Michael Martel" w:date="2019-01-25T10:05:00Z">
            <w:rPr>
              <w:b/>
            </w:rPr>
          </w:rPrChange>
        </w:rPr>
        <w:t>Phase 4</w:t>
      </w:r>
      <w:ins w:id="166" w:author="Michael Martel" w:date="2019-01-25T10:04:00Z">
        <w:r w:rsidR="00F95A8E" w:rsidRPr="00F95A8E">
          <w:rPr>
            <w:rFonts w:ascii="Tw Cen MT" w:hAnsi="Tw Cen MT" w:cs="Arial"/>
            <w:b/>
            <w:sz w:val="24"/>
            <w:rPrChange w:id="167" w:author="Michael Martel" w:date="2019-01-25T10:05:00Z">
              <w:rPr>
                <w:rFonts w:ascii="Tw Cen MT" w:hAnsi="Tw Cen MT" w:cs="Arial"/>
                <w:b/>
                <w:sz w:val="28"/>
              </w:rPr>
            </w:rPrChange>
          </w:rPr>
          <w:t xml:space="preserve"> – Path A &amp; B</w:t>
        </w:r>
      </w:ins>
      <w:r w:rsidRPr="00F95A8E">
        <w:rPr>
          <w:rFonts w:ascii="Tw Cen MT" w:hAnsi="Tw Cen MT" w:cs="Arial"/>
          <w:sz w:val="24"/>
          <w:rPrChange w:id="168" w:author="Michael Martel" w:date="2019-01-25T10:05:00Z">
            <w:rPr/>
          </w:rPrChange>
        </w:rPr>
        <w:t xml:space="preserve"> is split into two sections as work during this phase can occur synchronously. Both phase A and B work on the Org chart, and different types of users registering to the system</w:t>
      </w:r>
      <w:ins w:id="169" w:author="Michael Martel" w:date="2019-01-25T10:04:00Z">
        <w:r w:rsidR="00F95A8E" w:rsidRPr="00F95A8E">
          <w:rPr>
            <w:rFonts w:ascii="Tw Cen MT" w:hAnsi="Tw Cen MT" w:cs="Arial"/>
            <w:sz w:val="24"/>
            <w:rPrChange w:id="170" w:author="Michael Martel" w:date="2019-01-25T10:05:00Z">
              <w:rPr>
                <w:rFonts w:ascii="Tw Cen MT" w:hAnsi="Tw Cen MT" w:cs="Arial"/>
                <w:sz w:val="28"/>
              </w:rPr>
            </w:rPrChange>
          </w:rPr>
          <w:t>.</w:t>
        </w:r>
      </w:ins>
      <w:del w:id="171" w:author="Michael Martel" w:date="2019-01-25T10:04:00Z">
        <w:r w:rsidRPr="00F95A8E" w:rsidDel="00F61AAA">
          <w:rPr>
            <w:rFonts w:ascii="Tw Cen MT" w:hAnsi="Tw Cen MT" w:cs="Arial"/>
            <w:sz w:val="24"/>
            <w:rPrChange w:id="172" w:author="Michael Martel" w:date="2019-01-25T10:05:00Z">
              <w:rPr/>
            </w:rPrChange>
          </w:rPr>
          <w:delText xml:space="preserve">. Phase 4A will be carried out by ___ and is expected to be finished by (date). Phase 4B will be carried out by </w:delText>
        </w:r>
        <w:r w:rsidR="00FD0C3D" w:rsidRPr="00F95A8E" w:rsidDel="00F61AAA">
          <w:rPr>
            <w:rFonts w:ascii="Tw Cen MT" w:hAnsi="Tw Cen MT" w:cs="Arial"/>
            <w:sz w:val="24"/>
            <w:rPrChange w:id="173" w:author="Michael Martel" w:date="2019-01-25T10:05:00Z">
              <w:rPr/>
            </w:rPrChange>
          </w:rPr>
          <w:delText>___ and is expected to be finished by (date)</w:delText>
        </w:r>
      </w:del>
    </w:p>
    <w:p w14:paraId="0273046D" w14:textId="55A461D1" w:rsidR="00C158F6" w:rsidRPr="00F95A8E" w:rsidDel="00C75757" w:rsidRDefault="00F95A8E" w:rsidP="00C75757">
      <w:pPr>
        <w:rPr>
          <w:del w:id="174" w:author="Michael Martel" w:date="2019-02-22T11:03:00Z"/>
          <w:rFonts w:ascii="Tw Cen MT" w:hAnsi="Tw Cen MT" w:cs="Arial"/>
          <w:b/>
          <w:sz w:val="36"/>
          <w:rPrChange w:id="175" w:author="Michael Martel" w:date="2019-01-25T10:05:00Z">
            <w:rPr>
              <w:del w:id="176" w:author="Michael Martel" w:date="2019-02-22T11:03:00Z"/>
            </w:rPr>
          </w:rPrChange>
        </w:rPr>
        <w:pPrChange w:id="177" w:author="Michael Martel" w:date="2019-02-22T11:03:00Z">
          <w:pPr/>
        </w:pPrChange>
      </w:pPr>
      <w:ins w:id="178" w:author="Michael Martel" w:date="2019-01-25T10:06:00Z">
        <w:r>
          <w:rPr>
            <w:rFonts w:ascii="Tw Cen MT" w:hAnsi="Tw Cen MT" w:cs="Arial"/>
            <w:b/>
            <w:sz w:val="36"/>
          </w:rPr>
          <w:br/>
        </w:r>
      </w:ins>
      <w:bookmarkStart w:id="179" w:name="_GoBack"/>
      <w:bookmarkEnd w:id="179"/>
    </w:p>
    <w:p w14:paraId="0F9DA037" w14:textId="08E78237" w:rsidR="00C158F6" w:rsidRPr="00F95A8E" w:rsidDel="00C75757" w:rsidRDefault="00C158F6" w:rsidP="00C75757">
      <w:pPr>
        <w:rPr>
          <w:del w:id="180" w:author="Michael Martel" w:date="2019-02-22T11:03:00Z"/>
          <w:moveTo w:id="181" w:author="Michael Martel" w:date="2019-01-25T09:58:00Z"/>
          <w:rFonts w:ascii="Tw Cen MT" w:hAnsi="Tw Cen MT" w:cs="Arial"/>
          <w:rPrChange w:id="182" w:author="Michael Martel" w:date="2019-01-25T10:05:00Z">
            <w:rPr>
              <w:del w:id="183" w:author="Michael Martel" w:date="2019-02-22T11:03:00Z"/>
              <w:moveTo w:id="184" w:author="Michael Martel" w:date="2019-01-25T09:58:00Z"/>
              <w:rFonts w:ascii="Tw Cen MT" w:hAnsi="Tw Cen MT" w:cs="Arial"/>
              <w:sz w:val="24"/>
            </w:rPr>
          </w:rPrChange>
        </w:rPr>
        <w:pPrChange w:id="185" w:author="Michael Martel" w:date="2019-02-22T11:03:00Z">
          <w:pPr/>
        </w:pPrChange>
      </w:pPr>
      <w:moveToRangeStart w:id="186" w:author="Michael Martel" w:date="2019-01-25T09:58:00Z" w:name="move536173641"/>
      <w:moveTo w:id="187" w:author="Michael Martel" w:date="2019-01-25T09:58:00Z">
        <w:del w:id="188" w:author="Michael Martel" w:date="2019-02-22T11:03:00Z">
          <w:r w:rsidRPr="00F95A8E" w:rsidDel="00C75757">
            <w:rPr>
              <w:rFonts w:ascii="Tw Cen MT" w:hAnsi="Tw Cen MT" w:cs="Arial"/>
              <w:b/>
              <w:rPrChange w:id="189" w:author="Michael Martel" w:date="2019-01-25T10:05:00Z">
                <w:rPr>
                  <w:rFonts w:ascii="Tw Cen MT" w:hAnsi="Tw Cen MT" w:cs="Arial"/>
                  <w:b/>
                  <w:sz w:val="24"/>
                </w:rPr>
              </w:rPrChange>
            </w:rPr>
            <w:delText>Editable diagram:</w:delText>
          </w:r>
          <w:r w:rsidRPr="00F95A8E" w:rsidDel="00C75757">
            <w:rPr>
              <w:rFonts w:ascii="Tw Cen MT" w:hAnsi="Tw Cen MT" w:cs="Arial"/>
              <w:rPrChange w:id="190" w:author="Michael Martel" w:date="2019-01-25T10:05:00Z">
                <w:rPr>
                  <w:rFonts w:ascii="Tw Cen MT" w:hAnsi="Tw Cen MT" w:cs="Arial"/>
                  <w:sz w:val="24"/>
                </w:rPr>
              </w:rPrChange>
            </w:rPr>
            <w:delText xml:space="preserve"> </w:delText>
          </w:r>
          <w:r w:rsidRPr="00F95A8E" w:rsidDel="00C75757">
            <w:rPr>
              <w:rFonts w:ascii="Tw Cen MT" w:hAnsi="Tw Cen MT" w:cs="Arial"/>
              <w:rPrChange w:id="191" w:author="Michael Martel" w:date="2019-01-25T10:05:00Z">
                <w:rPr>
                  <w:rFonts w:ascii="Tw Cen MT" w:hAnsi="Tw Cen MT" w:cs="Arial"/>
                  <w:sz w:val="24"/>
                </w:rPr>
              </w:rPrChange>
            </w:rPr>
            <w:br/>
          </w:r>
          <w:r w:rsidRPr="00F95A8E" w:rsidDel="00C75757">
            <w:rPr>
              <w:rStyle w:val="Hyperlink"/>
              <w:rFonts w:ascii="Tw Cen MT" w:hAnsi="Tw Cen MT" w:cs="Arial"/>
              <w:rPrChange w:id="192" w:author="Michael Martel" w:date="2019-01-25T10:05:00Z">
                <w:rPr>
                  <w:rStyle w:val="Hyperlink"/>
                  <w:rFonts w:ascii="Tw Cen MT" w:hAnsi="Tw Cen MT" w:cs="Arial"/>
                  <w:sz w:val="24"/>
                </w:rPr>
              </w:rPrChange>
            </w:rPr>
            <w:delText>https://www.draw.io/#Hgctools-outilsgc%2Fux_prototypes%2Fmaster%2FDirectory_Service%2FDirectory_User_Stories%2FDirectory_dependencies_v04.xml</w:delText>
          </w:r>
        </w:del>
      </w:moveTo>
    </w:p>
    <w:p w14:paraId="2D181E7F" w14:textId="560BE3FA" w:rsidR="00C158F6" w:rsidRPr="00F95A8E" w:rsidDel="00C158F6" w:rsidRDefault="00C158F6" w:rsidP="00C75757">
      <w:pPr>
        <w:rPr>
          <w:del w:id="193" w:author="Michael Martel" w:date="2019-01-25T09:58:00Z"/>
          <w:moveTo w:id="194" w:author="Michael Martel" w:date="2019-01-25T09:58:00Z"/>
          <w:rFonts w:ascii="Tw Cen MT" w:hAnsi="Tw Cen MT" w:cs="Arial"/>
          <w:b/>
          <w:rPrChange w:id="195" w:author="Michael Martel" w:date="2019-01-25T10:05:00Z">
            <w:rPr>
              <w:del w:id="196" w:author="Michael Martel" w:date="2019-01-25T09:58:00Z"/>
              <w:moveTo w:id="197" w:author="Michael Martel" w:date="2019-01-25T09:58:00Z"/>
              <w:rFonts w:ascii="Tw Cen MT" w:hAnsi="Tw Cen MT" w:cs="Arial"/>
              <w:b/>
              <w:sz w:val="24"/>
            </w:rPr>
          </w:rPrChange>
        </w:rPr>
        <w:pPrChange w:id="198" w:author="Michael Martel" w:date="2019-02-22T11:03:00Z">
          <w:pPr/>
        </w:pPrChange>
      </w:pPr>
      <w:moveTo w:id="199" w:author="Michael Martel" w:date="2019-01-25T09:58:00Z">
        <w:del w:id="200" w:author="Michael Martel" w:date="2019-02-22T11:03:00Z">
          <w:r w:rsidRPr="00F95A8E" w:rsidDel="00C75757">
            <w:rPr>
              <w:rFonts w:ascii="Tw Cen MT" w:hAnsi="Tw Cen MT" w:cs="Arial"/>
              <w:b/>
              <w:rPrChange w:id="201" w:author="Michael Martel" w:date="2019-01-25T10:05:00Z">
                <w:rPr>
                  <w:rFonts w:ascii="Tw Cen MT" w:hAnsi="Tw Cen MT" w:cs="Arial"/>
                  <w:b/>
                  <w:sz w:val="24"/>
                </w:rPr>
              </w:rPrChange>
            </w:rPr>
            <w:delText>PDF Version:</w:delText>
          </w:r>
        </w:del>
      </w:moveTo>
    </w:p>
    <w:p w14:paraId="1156B0AD" w14:textId="2135C843" w:rsidR="00C158F6" w:rsidRPr="00F95A8E" w:rsidDel="00EC32BC" w:rsidRDefault="00C158F6" w:rsidP="00C75757">
      <w:pPr>
        <w:rPr>
          <w:del w:id="202" w:author="Michael Martel" w:date="2019-01-25T11:47:00Z"/>
          <w:moveTo w:id="203" w:author="Michael Martel" w:date="2019-01-25T09:58:00Z"/>
          <w:rStyle w:val="Hyperlink"/>
          <w:rFonts w:ascii="Tw Cen MT" w:hAnsi="Tw Cen MT" w:cs="Arial"/>
          <w:rPrChange w:id="204" w:author="Michael Martel" w:date="2019-01-25T10:05:00Z">
            <w:rPr>
              <w:del w:id="205" w:author="Michael Martel" w:date="2019-01-25T11:47:00Z"/>
              <w:moveTo w:id="206" w:author="Michael Martel" w:date="2019-01-25T09:58:00Z"/>
              <w:rStyle w:val="Hyperlink"/>
              <w:rFonts w:ascii="Tw Cen MT" w:hAnsi="Tw Cen MT" w:cs="Arial"/>
              <w:sz w:val="24"/>
            </w:rPr>
          </w:rPrChange>
        </w:rPr>
        <w:pPrChange w:id="207" w:author="Michael Martel" w:date="2019-02-22T11:03:00Z">
          <w:pPr/>
        </w:pPrChange>
      </w:pPr>
    </w:p>
    <w:moveToRangeEnd w:id="186"/>
    <w:p w14:paraId="00D81F9F" w14:textId="6C80432A" w:rsidR="005F073D" w:rsidRPr="00C158F6" w:rsidRDefault="007A7FBA" w:rsidP="00C75757">
      <w:pPr>
        <w:rPr>
          <w:rFonts w:ascii="Tw Cen MT" w:hAnsi="Tw Cen MT" w:cs="Arial"/>
          <w:sz w:val="28"/>
          <w:rPrChange w:id="208" w:author="Michael Martel" w:date="2019-01-25T09:58:00Z">
            <w:rPr/>
          </w:rPrChange>
        </w:rPr>
        <w:pPrChange w:id="209" w:author="Michael Martel" w:date="2019-02-22T11:03:00Z">
          <w:pPr/>
        </w:pPrChange>
      </w:pPr>
      <w:del w:id="210" w:author="Michael Martel" w:date="2019-01-25T09:58:00Z">
        <w:r w:rsidRPr="00C158F6" w:rsidDel="00C158F6">
          <w:rPr>
            <w:rFonts w:ascii="Tw Cen MT" w:hAnsi="Tw Cen MT" w:cs="Arial"/>
            <w:sz w:val="28"/>
            <w:rPrChange w:id="211" w:author="Michael Martel" w:date="2019-01-25T09:58:00Z">
              <w:rPr/>
            </w:rPrChange>
          </w:rPr>
          <w:delText>Gantt chart will be here when we have dates:</w:delText>
        </w:r>
        <w:r w:rsidR="005F073D" w:rsidRPr="00C158F6" w:rsidDel="00C158F6">
          <w:rPr>
            <w:rFonts w:ascii="Tw Cen MT" w:hAnsi="Tw Cen MT" w:cs="Arial"/>
            <w:sz w:val="28"/>
            <w:rPrChange w:id="212" w:author="Michael Martel" w:date="2019-01-25T09:58:00Z">
              <w:rPr/>
            </w:rPrChange>
          </w:rPr>
          <w:delText xml:space="preserve"> </w:delText>
        </w:r>
      </w:del>
      <w:bookmarkEnd w:id="80"/>
    </w:p>
    <w:sectPr w:rsidR="005F073D" w:rsidRPr="00C158F6" w:rsidSect="00ED45C8">
      <w:headerReference w:type="even" r:id="rId12"/>
      <w:headerReference w:type="default" r:id="rId13"/>
      <w:headerReference w:type="first" r:id="rId14"/>
      <w:pgSz w:w="15840" w:h="24480" w:code="3"/>
      <w:pgMar w:top="720" w:right="720" w:bottom="720" w:left="720" w:header="708" w:footer="708" w:gutter="0"/>
      <w:cols w:space="708"/>
      <w:titlePg/>
      <w:docGrid w:linePitch="360"/>
      <w:sectPrChange w:id="216" w:author="Michael Martel" w:date="2019-01-25T10:48:00Z">
        <w:sectPr w:rsidR="005F073D" w:rsidRPr="00C158F6" w:rsidSect="00ED45C8">
          <w:pgSz w:w="12240" w:h="15840" w:code="0"/>
          <w:pgMar w:top="1440" w:right="1440" w:bottom="1440" w:left="1440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9" w:author="Lemieux, Geneviève" w:date="2019-01-18T14:13:00Z" w:initials="LG">
    <w:p w14:paraId="3316C956" w14:textId="77777777" w:rsidR="001E0F04" w:rsidRDefault="001E0F04" w:rsidP="001E0F04">
      <w:pPr>
        <w:pStyle w:val="CommentText"/>
      </w:pPr>
      <w:r>
        <w:t xml:space="preserve">A few comments on the diagram: </w:t>
      </w:r>
    </w:p>
    <w:p w14:paraId="0C36C2D5" w14:textId="77777777" w:rsidR="001E0F04" w:rsidRDefault="001E0F04" w:rsidP="001E0F04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 xml:space="preserve">The legend should be revised as it’s not clear to me what the circles with numbers mean. </w:t>
      </w:r>
    </w:p>
    <w:p w14:paraId="2BDD3002" w14:textId="77777777" w:rsidR="001E0F04" w:rsidRDefault="001E0F04" w:rsidP="001E0F04">
      <w:pPr>
        <w:pStyle w:val="CommentText"/>
        <w:numPr>
          <w:ilvl w:val="0"/>
          <w:numId w:val="2"/>
        </w:numPr>
      </w:pPr>
      <w:r>
        <w:t xml:space="preserve"> The diagram should not reflect the work already done VS the work left to be done (ex: color for ‘No new </w:t>
      </w:r>
      <w:proofErr w:type="spellStart"/>
      <w:r>
        <w:t>mockups</w:t>
      </w:r>
      <w:proofErr w:type="spellEnd"/>
      <w:r>
        <w:t xml:space="preserve"> required). </w:t>
      </w:r>
      <w:r w:rsidR="00A8248E">
        <w:t xml:space="preserve">This may have been overthought… </w:t>
      </w:r>
      <w:r>
        <w:t>The goal of the dia</w:t>
      </w:r>
      <w:r w:rsidR="00A8248E">
        <w:t xml:space="preserve">gram is to show dependencies, </w:t>
      </w:r>
      <w:proofErr w:type="spellStart"/>
      <w:r w:rsidR="00A8248E">
        <w:t>itshouldn’t</w:t>
      </w:r>
      <w:proofErr w:type="spellEnd"/>
      <w:r w:rsidR="00A8248E">
        <w:t xml:space="preserve"> need to be updated based on the UI already done, or that can be reused. </w:t>
      </w:r>
    </w:p>
    <w:p w14:paraId="5F879344" w14:textId="77777777" w:rsidR="00A8248E" w:rsidRDefault="00A8248E" w:rsidP="001E0F04">
      <w:pPr>
        <w:pStyle w:val="CommentText"/>
        <w:numPr>
          <w:ilvl w:val="0"/>
          <w:numId w:val="2"/>
        </w:numPr>
      </w:pPr>
      <w:r>
        <w:t xml:space="preserve">We can remove the Sprint # as provide a timeline as a separate part of the document (as included below for each phase). It will be too difficult to plan what sprint each user story will fall into. </w:t>
      </w:r>
    </w:p>
    <w:p w14:paraId="6F299009" w14:textId="77777777" w:rsidR="00A8248E" w:rsidRDefault="00192B73" w:rsidP="001E0F04">
      <w:pPr>
        <w:pStyle w:val="CommentText"/>
        <w:numPr>
          <w:ilvl w:val="0"/>
          <w:numId w:val="2"/>
        </w:numPr>
      </w:pPr>
      <w:r>
        <w:t xml:space="preserve"> Which portion of this is part of the MVP?</w:t>
      </w:r>
    </w:p>
  </w:comment>
  <w:comment w:id="60" w:author="Michael Martel" w:date="2019-01-23T13:01:00Z" w:initials="MM">
    <w:p w14:paraId="42F9A08A" w14:textId="4AFC9CAB" w:rsidR="002304D5" w:rsidRDefault="00834294" w:rsidP="002304D5">
      <w:pPr>
        <w:pStyle w:val="CommentText"/>
        <w:numPr>
          <w:ilvl w:val="0"/>
          <w:numId w:val="2"/>
        </w:numPr>
      </w:pPr>
      <w:r>
        <w:t xml:space="preserve"> Please see v02 of Diagram below for:</w:t>
      </w:r>
      <w:r>
        <w:br/>
        <w:t>-</w:t>
      </w:r>
      <w:r w:rsidR="002304D5">
        <w:rPr>
          <w:rStyle w:val="CommentReference"/>
        </w:rPr>
        <w:annotationRef/>
      </w:r>
      <w:r w:rsidR="002304D5">
        <w:t>Removed circles and numbers &amp; grey boxes which affected the legend, as they were used to suggest work that was already done on the user story.</w:t>
      </w:r>
    </w:p>
    <w:p w14:paraId="48E30A50" w14:textId="77777777" w:rsidR="002304D5" w:rsidRDefault="002304D5" w:rsidP="002304D5">
      <w:pPr>
        <w:pStyle w:val="CommentText"/>
        <w:numPr>
          <w:ilvl w:val="0"/>
          <w:numId w:val="2"/>
        </w:numPr>
      </w:pPr>
      <w:r>
        <w:t>Removed sprint #</w:t>
      </w:r>
    </w:p>
    <w:p w14:paraId="0A7C1814" w14:textId="43CA5D9E" w:rsidR="002304D5" w:rsidRDefault="002304D5" w:rsidP="002304D5">
      <w:pPr>
        <w:pStyle w:val="CommentText"/>
        <w:numPr>
          <w:ilvl w:val="0"/>
          <w:numId w:val="2"/>
        </w:numPr>
      </w:pPr>
      <w:r>
        <w:t xml:space="preserve">I am not clear as to what is MVP anymore. I was under the assumption it is </w:t>
      </w:r>
      <w:proofErr w:type="gramStart"/>
      <w:r>
        <w:t>all of</w:t>
      </w:r>
      <w:proofErr w:type="gramEnd"/>
      <w:r>
        <w:t xml:space="preserve"> the user stories in the diagram, however, this is an assumption</w:t>
      </w:r>
      <w:r w:rsidR="00CA076D">
        <w:t>. I suspect Phase 4 may not be MVP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299009" w15:done="0"/>
  <w15:commentEx w15:paraId="0A7C1814" w15:paraIdParent="6F2990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299009" w16cid:durableId="1FF55AE3"/>
  <w16cid:commentId w16cid:paraId="0A7C1814" w16cid:durableId="1FF2E4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FADFE" w14:textId="77777777" w:rsidR="00FE5514" w:rsidRDefault="00FE5514" w:rsidP="00FD0C3D">
      <w:pPr>
        <w:spacing w:after="0" w:line="240" w:lineRule="auto"/>
      </w:pPr>
      <w:r>
        <w:separator/>
      </w:r>
    </w:p>
  </w:endnote>
  <w:endnote w:type="continuationSeparator" w:id="0">
    <w:p w14:paraId="11AA945A" w14:textId="77777777" w:rsidR="00FE5514" w:rsidRDefault="00FE5514" w:rsidP="00FD0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6B268" w14:textId="77777777" w:rsidR="00FE5514" w:rsidRDefault="00FE5514" w:rsidP="00FD0C3D">
      <w:pPr>
        <w:spacing w:after="0" w:line="240" w:lineRule="auto"/>
      </w:pPr>
      <w:r>
        <w:separator/>
      </w:r>
    </w:p>
  </w:footnote>
  <w:footnote w:type="continuationSeparator" w:id="0">
    <w:p w14:paraId="1778127E" w14:textId="77777777" w:rsidR="00FE5514" w:rsidRDefault="00FE5514" w:rsidP="00FD0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13524" w14:textId="77777777" w:rsidR="00FD0C3D" w:rsidRDefault="00FD0C3D" w:rsidP="00FD0C3D">
    <w:pPr>
      <w:pStyle w:val="Header"/>
    </w:pPr>
    <w:bookmarkStart w:id="213" w:name="TITUS1HeaderEvenPages"/>
  </w:p>
  <w:bookmarkEnd w:id="213"/>
  <w:p w14:paraId="2990B20C" w14:textId="77777777" w:rsidR="00FD0C3D" w:rsidRDefault="00FD0C3D" w:rsidP="00FD0C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1343D" w14:textId="77777777" w:rsidR="00FD0C3D" w:rsidRDefault="00FD0C3D" w:rsidP="00FD0C3D">
    <w:pPr>
      <w:pStyle w:val="Header"/>
    </w:pPr>
    <w:bookmarkStart w:id="214" w:name="TITUS1HeaderPrimary"/>
  </w:p>
  <w:bookmarkEnd w:id="214"/>
  <w:p w14:paraId="1B0DEAD8" w14:textId="77777777" w:rsidR="00FD0C3D" w:rsidRDefault="00FD0C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B082D" w14:textId="77777777" w:rsidR="00FD0C3D" w:rsidRDefault="00FD0C3D" w:rsidP="00FD0C3D">
    <w:pPr>
      <w:pStyle w:val="Header"/>
    </w:pPr>
    <w:bookmarkStart w:id="215" w:name="TITUS1HeaderFirstPage"/>
  </w:p>
  <w:bookmarkEnd w:id="215"/>
  <w:p w14:paraId="7C657FD9" w14:textId="77777777" w:rsidR="00FD0C3D" w:rsidRDefault="00FD0C3D" w:rsidP="00FD0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54125"/>
    <w:multiLevelType w:val="hybridMultilevel"/>
    <w:tmpl w:val="543028B4"/>
    <w:lvl w:ilvl="0" w:tplc="33B4FD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B5C3D"/>
    <w:multiLevelType w:val="multilevel"/>
    <w:tmpl w:val="95C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hael Martel">
    <w15:presenceInfo w15:providerId="Windows Live" w15:userId="c02d04262be5a575"/>
  </w15:person>
  <w15:person w15:author="Lemieux, Geneviève">
    <w15:presenceInfo w15:providerId="AD" w15:userId="S-1-5-21-667784661-3259641414-1538980133-263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D1A"/>
    <w:rsid w:val="00123F52"/>
    <w:rsid w:val="00192B73"/>
    <w:rsid w:val="001A4C84"/>
    <w:rsid w:val="001C6C60"/>
    <w:rsid w:val="001E0F04"/>
    <w:rsid w:val="002304D5"/>
    <w:rsid w:val="002D1B1E"/>
    <w:rsid w:val="004045EB"/>
    <w:rsid w:val="004E36DF"/>
    <w:rsid w:val="005F073D"/>
    <w:rsid w:val="00691D62"/>
    <w:rsid w:val="006D4B66"/>
    <w:rsid w:val="006D7701"/>
    <w:rsid w:val="006E0AF0"/>
    <w:rsid w:val="006F1380"/>
    <w:rsid w:val="006F6B47"/>
    <w:rsid w:val="00740387"/>
    <w:rsid w:val="00750D5A"/>
    <w:rsid w:val="00787FD0"/>
    <w:rsid w:val="007A538F"/>
    <w:rsid w:val="007A7FBA"/>
    <w:rsid w:val="00834294"/>
    <w:rsid w:val="00901433"/>
    <w:rsid w:val="00A8248E"/>
    <w:rsid w:val="00C158F6"/>
    <w:rsid w:val="00C75757"/>
    <w:rsid w:val="00CA076D"/>
    <w:rsid w:val="00D16E39"/>
    <w:rsid w:val="00D44D1A"/>
    <w:rsid w:val="00EC32BC"/>
    <w:rsid w:val="00ED45C8"/>
    <w:rsid w:val="00ED7628"/>
    <w:rsid w:val="00F26FD4"/>
    <w:rsid w:val="00F61AAA"/>
    <w:rsid w:val="00F64808"/>
    <w:rsid w:val="00F95A8E"/>
    <w:rsid w:val="00F97073"/>
    <w:rsid w:val="00FD0C3D"/>
    <w:rsid w:val="00FE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AEFC"/>
  <w15:chartTrackingRefBased/>
  <w15:docId w15:val="{D9BE4F8C-A92F-4340-9D43-AF4BD3CA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0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0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0C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0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C3D"/>
  </w:style>
  <w:style w:type="paragraph" w:styleId="Footer">
    <w:name w:val="footer"/>
    <w:basedOn w:val="Normal"/>
    <w:link w:val="FooterChar"/>
    <w:uiPriority w:val="99"/>
    <w:unhideWhenUsed/>
    <w:rsid w:val="00FD0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C3D"/>
  </w:style>
  <w:style w:type="character" w:styleId="CommentReference">
    <w:name w:val="annotation reference"/>
    <w:basedOn w:val="DefaultParagraphFont"/>
    <w:uiPriority w:val="99"/>
    <w:semiHidden/>
    <w:unhideWhenUsed/>
    <w:rsid w:val="001E0F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F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F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F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F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F0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50D5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5108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3899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7564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6246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/  Diagram:</vt:lpstr>
    </vt:vector>
  </TitlesOfParts>
  <Company>TBS-SCT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Aubrey, Marianne</dc:creator>
  <cp:keywords/>
  <dc:description/>
  <cp:lastModifiedBy>Michael Martel</cp:lastModifiedBy>
  <cp:revision>7</cp:revision>
  <dcterms:created xsi:type="dcterms:W3CDTF">2019-01-25T14:52:00Z</dcterms:created>
  <dcterms:modified xsi:type="dcterms:W3CDTF">2019-02-22T16:03:00Z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8b65a30c-320a-4681-b230-803f66b72edc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